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C8889" w14:textId="77218E79" w:rsidR="003B2B00" w:rsidRDefault="00346EF4" w:rsidP="00346EF4">
      <w:pPr>
        <w:jc w:val="center"/>
        <w:rPr>
          <w:b/>
          <w:bCs/>
          <w:lang w:val="es-ES"/>
        </w:rPr>
      </w:pPr>
      <w:r w:rsidRPr="00346EF4">
        <w:rPr>
          <w:b/>
          <w:bCs/>
          <w:lang w:val="es-ES"/>
        </w:rPr>
        <w:t>Python Intermedio</w:t>
      </w:r>
    </w:p>
    <w:p w14:paraId="2B74B651" w14:textId="6A38D111" w:rsidR="00346EF4" w:rsidRPr="00BA45E8" w:rsidRDefault="00346EF4" w:rsidP="00BA45E8">
      <w:pPr>
        <w:pStyle w:val="Prrafodelista"/>
        <w:numPr>
          <w:ilvl w:val="0"/>
          <w:numId w:val="5"/>
        </w:numPr>
        <w:shd w:val="clear" w:color="auto" w:fill="24385B"/>
        <w:spacing w:after="0" w:line="240" w:lineRule="auto"/>
        <w:rPr>
          <w:rFonts w:ascii="Arial" w:eastAsia="Times New Roman" w:hAnsi="Arial" w:cs="Arial"/>
          <w:color w:val="EFF3F8"/>
          <w:sz w:val="21"/>
          <w:szCs w:val="21"/>
          <w:lang w:eastAsia="es-CL"/>
        </w:rPr>
      </w:pPr>
      <w:r w:rsidRPr="00BA45E8">
        <w:rPr>
          <w:rFonts w:ascii="Arial" w:eastAsia="Times New Roman" w:hAnsi="Arial" w:cs="Arial"/>
          <w:color w:val="EFF3F8"/>
          <w:sz w:val="21"/>
          <w:szCs w:val="21"/>
          <w:lang w:eastAsia="es-CL"/>
        </w:rPr>
        <w:t>El Zen de Python se compone por los principios para escribir tu código de manera clara, sencilla y precisa. Estos son:</w:t>
      </w:r>
    </w:p>
    <w:p w14:paraId="37830397" w14:textId="77777777" w:rsidR="00346EF4" w:rsidRPr="00346EF4" w:rsidRDefault="00346EF4" w:rsidP="00346EF4">
      <w:pPr>
        <w:numPr>
          <w:ilvl w:val="0"/>
          <w:numId w:val="1"/>
        </w:numPr>
        <w:shd w:val="clear" w:color="auto" w:fill="24385B"/>
        <w:spacing w:after="0" w:line="240" w:lineRule="auto"/>
        <w:rPr>
          <w:rFonts w:ascii="Arial" w:eastAsia="Times New Roman" w:hAnsi="Arial" w:cs="Arial"/>
          <w:color w:val="EFF3F8"/>
          <w:sz w:val="21"/>
          <w:szCs w:val="21"/>
          <w:lang w:eastAsia="es-CL"/>
        </w:rPr>
      </w:pPr>
      <w:r w:rsidRPr="00346EF4">
        <w:rPr>
          <w:rFonts w:ascii="Arial" w:eastAsia="Times New Roman" w:hAnsi="Arial" w:cs="Arial"/>
          <w:b/>
          <w:bCs/>
          <w:color w:val="EFF3F8"/>
          <w:sz w:val="21"/>
          <w:szCs w:val="21"/>
          <w:lang w:eastAsia="es-CL"/>
        </w:rPr>
        <w:t>Bello es mejor que feo</w:t>
      </w:r>
      <w:r w:rsidRPr="00346EF4">
        <w:rPr>
          <w:rFonts w:ascii="Arial" w:eastAsia="Times New Roman" w:hAnsi="Arial" w:cs="Arial"/>
          <w:color w:val="EFF3F8"/>
          <w:sz w:val="21"/>
          <w:szCs w:val="21"/>
          <w:lang w:eastAsia="es-CL"/>
        </w:rPr>
        <w:t>:</w:t>
      </w:r>
      <w:r w:rsidRPr="00346EF4">
        <w:rPr>
          <w:rFonts w:ascii="Arial" w:eastAsia="Times New Roman" w:hAnsi="Arial" w:cs="Arial"/>
          <w:color w:val="EFF3F8"/>
          <w:sz w:val="21"/>
          <w:szCs w:val="21"/>
          <w:lang w:eastAsia="es-CL"/>
        </w:rPr>
        <w:br/>
      </w:r>
      <w:proofErr w:type="spellStart"/>
      <w:r w:rsidRPr="00346EF4">
        <w:rPr>
          <w:rFonts w:ascii="Arial" w:eastAsia="Times New Roman" w:hAnsi="Arial" w:cs="Arial"/>
          <w:color w:val="EFF3F8"/>
          <w:sz w:val="21"/>
          <w:szCs w:val="21"/>
          <w:lang w:eastAsia="es-CL"/>
        </w:rPr>
        <w:t>Pyhton</w:t>
      </w:r>
      <w:proofErr w:type="spellEnd"/>
      <w:r w:rsidRPr="00346EF4">
        <w:rPr>
          <w:rFonts w:ascii="Arial" w:eastAsia="Times New Roman" w:hAnsi="Arial" w:cs="Arial"/>
          <w:color w:val="EFF3F8"/>
          <w:sz w:val="21"/>
          <w:szCs w:val="21"/>
          <w:lang w:eastAsia="es-CL"/>
        </w:rPr>
        <w:t xml:space="preserve"> es estéticamente superior a cualquier otro lenguaje de programación. Al momento de escribir código, es mejor que sea de manera limpia y estética.</w:t>
      </w:r>
    </w:p>
    <w:p w14:paraId="382D7A3E" w14:textId="77777777" w:rsidR="00346EF4" w:rsidRPr="00346EF4" w:rsidRDefault="00346EF4" w:rsidP="00346EF4">
      <w:pPr>
        <w:numPr>
          <w:ilvl w:val="0"/>
          <w:numId w:val="1"/>
        </w:numPr>
        <w:shd w:val="clear" w:color="auto" w:fill="24385B"/>
        <w:spacing w:after="0" w:line="240" w:lineRule="auto"/>
        <w:rPr>
          <w:rFonts w:ascii="Arial" w:eastAsia="Times New Roman" w:hAnsi="Arial" w:cs="Arial"/>
          <w:color w:val="EFF3F8"/>
          <w:sz w:val="21"/>
          <w:szCs w:val="21"/>
          <w:lang w:eastAsia="es-CL"/>
        </w:rPr>
      </w:pPr>
      <w:r w:rsidRPr="00346EF4">
        <w:rPr>
          <w:rFonts w:ascii="Arial" w:eastAsia="Times New Roman" w:hAnsi="Arial" w:cs="Arial"/>
          <w:b/>
          <w:bCs/>
          <w:color w:val="EFF3F8"/>
          <w:sz w:val="21"/>
          <w:szCs w:val="21"/>
          <w:lang w:eastAsia="es-CL"/>
        </w:rPr>
        <w:t>Explícito es mejor que implícito</w:t>
      </w:r>
      <w:r w:rsidRPr="00346EF4">
        <w:rPr>
          <w:rFonts w:ascii="Arial" w:eastAsia="Times New Roman" w:hAnsi="Arial" w:cs="Arial"/>
          <w:color w:val="EFF3F8"/>
          <w:sz w:val="21"/>
          <w:szCs w:val="21"/>
          <w:lang w:eastAsia="es-CL"/>
        </w:rPr>
        <w:t>:</w:t>
      </w:r>
      <w:r w:rsidRPr="00346EF4">
        <w:rPr>
          <w:rFonts w:ascii="Arial" w:eastAsia="Times New Roman" w:hAnsi="Arial" w:cs="Arial"/>
          <w:color w:val="EFF3F8"/>
          <w:sz w:val="21"/>
          <w:szCs w:val="21"/>
          <w:lang w:eastAsia="es-CL"/>
        </w:rPr>
        <w:br/>
        <w:t>Hacer más fácil que las otras personas entiendan el código.</w:t>
      </w:r>
    </w:p>
    <w:p w14:paraId="43B773D1" w14:textId="77777777" w:rsidR="00346EF4" w:rsidRPr="00346EF4" w:rsidRDefault="00346EF4" w:rsidP="00346EF4">
      <w:pPr>
        <w:numPr>
          <w:ilvl w:val="0"/>
          <w:numId w:val="1"/>
        </w:numPr>
        <w:shd w:val="clear" w:color="auto" w:fill="24385B"/>
        <w:spacing w:after="0" w:line="240" w:lineRule="auto"/>
        <w:rPr>
          <w:rFonts w:ascii="Arial" w:eastAsia="Times New Roman" w:hAnsi="Arial" w:cs="Arial"/>
          <w:color w:val="EFF3F8"/>
          <w:sz w:val="21"/>
          <w:szCs w:val="21"/>
          <w:lang w:eastAsia="es-CL"/>
        </w:rPr>
      </w:pPr>
      <w:r w:rsidRPr="00346EF4">
        <w:rPr>
          <w:rFonts w:ascii="Arial" w:eastAsia="Times New Roman" w:hAnsi="Arial" w:cs="Arial"/>
          <w:b/>
          <w:bCs/>
          <w:color w:val="EFF3F8"/>
          <w:sz w:val="21"/>
          <w:szCs w:val="21"/>
          <w:lang w:eastAsia="es-CL"/>
        </w:rPr>
        <w:t>Simple es mejor que complejo</w:t>
      </w:r>
      <w:r w:rsidRPr="00346EF4">
        <w:rPr>
          <w:rFonts w:ascii="Arial" w:eastAsia="Times New Roman" w:hAnsi="Arial" w:cs="Arial"/>
          <w:color w:val="EFF3F8"/>
          <w:sz w:val="21"/>
          <w:szCs w:val="21"/>
          <w:lang w:eastAsia="es-CL"/>
        </w:rPr>
        <w:t>:</w:t>
      </w:r>
      <w:r w:rsidRPr="00346EF4">
        <w:rPr>
          <w:rFonts w:ascii="Arial" w:eastAsia="Times New Roman" w:hAnsi="Arial" w:cs="Arial"/>
          <w:color w:val="EFF3F8"/>
          <w:sz w:val="21"/>
          <w:szCs w:val="21"/>
          <w:lang w:eastAsia="es-CL"/>
        </w:rPr>
        <w:br/>
        <w:t xml:space="preserve">Es mejor tener una implementación simple, que ocupe pocas </w:t>
      </w:r>
      <w:proofErr w:type="spellStart"/>
      <w:r w:rsidRPr="00346EF4">
        <w:rPr>
          <w:rFonts w:ascii="Arial" w:eastAsia="Times New Roman" w:hAnsi="Arial" w:cs="Arial"/>
          <w:color w:val="EFF3F8"/>
          <w:sz w:val="21"/>
          <w:szCs w:val="21"/>
          <w:lang w:eastAsia="es-CL"/>
        </w:rPr>
        <w:t>lineas</w:t>
      </w:r>
      <w:proofErr w:type="spellEnd"/>
      <w:r w:rsidRPr="00346EF4">
        <w:rPr>
          <w:rFonts w:ascii="Arial" w:eastAsia="Times New Roman" w:hAnsi="Arial" w:cs="Arial"/>
          <w:color w:val="EFF3F8"/>
          <w:sz w:val="21"/>
          <w:szCs w:val="21"/>
          <w:lang w:eastAsia="es-CL"/>
        </w:rPr>
        <w:t xml:space="preserve"> de código y sea entendible, a que sea una larga y complicada.</w:t>
      </w:r>
    </w:p>
    <w:p w14:paraId="6FE2E3DA" w14:textId="77777777" w:rsidR="00346EF4" w:rsidRPr="00346EF4" w:rsidRDefault="00346EF4" w:rsidP="00346EF4">
      <w:pPr>
        <w:numPr>
          <w:ilvl w:val="0"/>
          <w:numId w:val="1"/>
        </w:numPr>
        <w:shd w:val="clear" w:color="auto" w:fill="24385B"/>
        <w:spacing w:after="0" w:line="240" w:lineRule="auto"/>
        <w:rPr>
          <w:rFonts w:ascii="Arial" w:eastAsia="Times New Roman" w:hAnsi="Arial" w:cs="Arial"/>
          <w:color w:val="EFF3F8"/>
          <w:sz w:val="21"/>
          <w:szCs w:val="21"/>
          <w:lang w:eastAsia="es-CL"/>
        </w:rPr>
      </w:pPr>
      <w:r w:rsidRPr="00346EF4">
        <w:rPr>
          <w:rFonts w:ascii="Arial" w:eastAsia="Times New Roman" w:hAnsi="Arial" w:cs="Arial"/>
          <w:b/>
          <w:bCs/>
          <w:color w:val="EFF3F8"/>
          <w:sz w:val="21"/>
          <w:szCs w:val="21"/>
          <w:lang w:eastAsia="es-CL"/>
        </w:rPr>
        <w:t>Complejo es mejor que complicado</w:t>
      </w:r>
      <w:r w:rsidRPr="00346EF4">
        <w:rPr>
          <w:rFonts w:ascii="Arial" w:eastAsia="Times New Roman" w:hAnsi="Arial" w:cs="Arial"/>
          <w:color w:val="EFF3F8"/>
          <w:sz w:val="21"/>
          <w:szCs w:val="21"/>
          <w:lang w:eastAsia="es-CL"/>
        </w:rPr>
        <w:t>:</w:t>
      </w:r>
      <w:r w:rsidRPr="00346EF4">
        <w:rPr>
          <w:rFonts w:ascii="Arial" w:eastAsia="Times New Roman" w:hAnsi="Arial" w:cs="Arial"/>
          <w:color w:val="EFF3F8"/>
          <w:sz w:val="21"/>
          <w:szCs w:val="21"/>
          <w:lang w:eastAsia="es-CL"/>
        </w:rPr>
        <w:br/>
        <w:t>Si tenemos que extendernos en la implementación y hacerla más compleja para que el código si se entienda, esto es mejor que hacerlo simple y mal.</w:t>
      </w:r>
    </w:p>
    <w:p w14:paraId="6E4C149C" w14:textId="77777777" w:rsidR="00346EF4" w:rsidRPr="00346EF4" w:rsidRDefault="00346EF4" w:rsidP="00346EF4">
      <w:pPr>
        <w:numPr>
          <w:ilvl w:val="0"/>
          <w:numId w:val="1"/>
        </w:numPr>
        <w:shd w:val="clear" w:color="auto" w:fill="24385B"/>
        <w:spacing w:after="0" w:line="240" w:lineRule="auto"/>
        <w:rPr>
          <w:rFonts w:ascii="Arial" w:eastAsia="Times New Roman" w:hAnsi="Arial" w:cs="Arial"/>
          <w:color w:val="EFF3F8"/>
          <w:sz w:val="21"/>
          <w:szCs w:val="21"/>
          <w:lang w:eastAsia="es-CL"/>
        </w:rPr>
      </w:pPr>
      <w:r w:rsidRPr="00346EF4">
        <w:rPr>
          <w:rFonts w:ascii="Arial" w:eastAsia="Times New Roman" w:hAnsi="Arial" w:cs="Arial"/>
          <w:b/>
          <w:bCs/>
          <w:color w:val="EFF3F8"/>
          <w:sz w:val="21"/>
          <w:szCs w:val="21"/>
          <w:lang w:eastAsia="es-CL"/>
        </w:rPr>
        <w:t>Plano es mejor que anidado</w:t>
      </w:r>
      <w:r w:rsidRPr="00346EF4">
        <w:rPr>
          <w:rFonts w:ascii="Arial" w:eastAsia="Times New Roman" w:hAnsi="Arial" w:cs="Arial"/>
          <w:color w:val="EFF3F8"/>
          <w:sz w:val="21"/>
          <w:szCs w:val="21"/>
          <w:lang w:eastAsia="es-CL"/>
        </w:rPr>
        <w:t>:</w:t>
      </w:r>
      <w:r w:rsidRPr="00346EF4">
        <w:rPr>
          <w:rFonts w:ascii="Arial" w:eastAsia="Times New Roman" w:hAnsi="Arial" w:cs="Arial"/>
          <w:color w:val="EFF3F8"/>
          <w:sz w:val="21"/>
          <w:szCs w:val="21"/>
          <w:lang w:eastAsia="es-CL"/>
        </w:rPr>
        <w:br/>
        <w:t>El </w:t>
      </w:r>
      <w:r w:rsidRPr="00346EF4">
        <w:rPr>
          <w:rFonts w:ascii="Arial" w:eastAsia="Times New Roman" w:hAnsi="Arial" w:cs="Arial"/>
          <w:i/>
          <w:iCs/>
          <w:color w:val="EFF3F8"/>
          <w:sz w:val="21"/>
          <w:szCs w:val="21"/>
          <w:lang w:eastAsia="es-CL"/>
        </w:rPr>
        <w:t>anidamiento</w:t>
      </w:r>
      <w:r w:rsidRPr="00346EF4">
        <w:rPr>
          <w:rFonts w:ascii="Arial" w:eastAsia="Times New Roman" w:hAnsi="Arial" w:cs="Arial"/>
          <w:color w:val="EFF3F8"/>
          <w:sz w:val="21"/>
          <w:szCs w:val="21"/>
          <w:lang w:eastAsia="es-CL"/>
        </w:rPr>
        <w:t xml:space="preserve"> es cuando tenemos un bloque de código dentro de otro bloque de código (dependiendo de este). Esto se nota en Python por la </w:t>
      </w:r>
      <w:proofErr w:type="spellStart"/>
      <w:r w:rsidRPr="00346EF4">
        <w:rPr>
          <w:rFonts w:ascii="Arial" w:eastAsia="Times New Roman" w:hAnsi="Arial" w:cs="Arial"/>
          <w:color w:val="EFF3F8"/>
          <w:sz w:val="21"/>
          <w:szCs w:val="21"/>
          <w:lang w:eastAsia="es-CL"/>
        </w:rPr>
        <w:t>identación</w:t>
      </w:r>
      <w:proofErr w:type="spellEnd"/>
      <w:r w:rsidRPr="00346EF4">
        <w:rPr>
          <w:rFonts w:ascii="Arial" w:eastAsia="Times New Roman" w:hAnsi="Arial" w:cs="Arial"/>
          <w:color w:val="EFF3F8"/>
          <w:sz w:val="21"/>
          <w:szCs w:val="21"/>
          <w:lang w:eastAsia="es-CL"/>
        </w:rPr>
        <w:t>, nos quedarían estos bloques muy corridos a la derecha.</w:t>
      </w:r>
      <w:r w:rsidRPr="00346EF4">
        <w:rPr>
          <w:rFonts w:ascii="Arial" w:eastAsia="Times New Roman" w:hAnsi="Arial" w:cs="Arial"/>
          <w:color w:val="EFF3F8"/>
          <w:sz w:val="21"/>
          <w:szCs w:val="21"/>
          <w:lang w:eastAsia="es-CL"/>
        </w:rPr>
        <w:br/>
        <w:t>Es mejor evitar el anidamiento, y hacer las cosas de </w:t>
      </w:r>
      <w:ins w:id="0" w:author="Unknown">
        <w:r w:rsidRPr="00346EF4">
          <w:rPr>
            <w:rFonts w:ascii="Arial" w:eastAsia="Times New Roman" w:hAnsi="Arial" w:cs="Arial"/>
            <w:b/>
            <w:bCs/>
            <w:color w:val="EFF3F8"/>
            <w:sz w:val="21"/>
            <w:szCs w:val="21"/>
            <w:lang w:eastAsia="es-CL"/>
          </w:rPr>
          <w:t>manera plana</w:t>
        </w:r>
      </w:ins>
      <w:r w:rsidRPr="00346EF4">
        <w:rPr>
          <w:rFonts w:ascii="Arial" w:eastAsia="Times New Roman" w:hAnsi="Arial" w:cs="Arial"/>
          <w:color w:val="EFF3F8"/>
          <w:sz w:val="21"/>
          <w:szCs w:val="21"/>
          <w:lang w:eastAsia="es-CL"/>
        </w:rPr>
        <w:t>.</w:t>
      </w:r>
    </w:p>
    <w:p w14:paraId="77BF8C98" w14:textId="77777777" w:rsidR="00346EF4" w:rsidRPr="00346EF4" w:rsidRDefault="00346EF4" w:rsidP="00346EF4">
      <w:pPr>
        <w:numPr>
          <w:ilvl w:val="0"/>
          <w:numId w:val="1"/>
        </w:numPr>
        <w:shd w:val="clear" w:color="auto" w:fill="24385B"/>
        <w:spacing w:after="0" w:line="240" w:lineRule="auto"/>
        <w:rPr>
          <w:rFonts w:ascii="Arial" w:eastAsia="Times New Roman" w:hAnsi="Arial" w:cs="Arial"/>
          <w:color w:val="EFF3F8"/>
          <w:sz w:val="21"/>
          <w:szCs w:val="21"/>
          <w:lang w:eastAsia="es-CL"/>
        </w:rPr>
      </w:pPr>
      <w:r w:rsidRPr="00346EF4">
        <w:rPr>
          <w:rFonts w:ascii="Arial" w:eastAsia="Times New Roman" w:hAnsi="Arial" w:cs="Arial"/>
          <w:b/>
          <w:bCs/>
          <w:color w:val="EFF3F8"/>
          <w:sz w:val="21"/>
          <w:szCs w:val="21"/>
          <w:lang w:eastAsia="es-CL"/>
        </w:rPr>
        <w:t>Espaciado es mejor que denso</w:t>
      </w:r>
      <w:r w:rsidRPr="00346EF4">
        <w:rPr>
          <w:rFonts w:ascii="Arial" w:eastAsia="Times New Roman" w:hAnsi="Arial" w:cs="Arial"/>
          <w:color w:val="EFF3F8"/>
          <w:sz w:val="21"/>
          <w:szCs w:val="21"/>
          <w:lang w:eastAsia="es-CL"/>
        </w:rPr>
        <w:t>:</w:t>
      </w:r>
      <w:r w:rsidRPr="00346EF4">
        <w:rPr>
          <w:rFonts w:ascii="Arial" w:eastAsia="Times New Roman" w:hAnsi="Arial" w:cs="Arial"/>
          <w:color w:val="EFF3F8"/>
          <w:sz w:val="21"/>
          <w:szCs w:val="21"/>
          <w:lang w:eastAsia="es-CL"/>
        </w:rPr>
        <w:br/>
        <w:t xml:space="preserve">Por la </w:t>
      </w:r>
      <w:proofErr w:type="spellStart"/>
      <w:r w:rsidRPr="00346EF4">
        <w:rPr>
          <w:rFonts w:ascii="Arial" w:eastAsia="Times New Roman" w:hAnsi="Arial" w:cs="Arial"/>
          <w:color w:val="EFF3F8"/>
          <w:sz w:val="21"/>
          <w:szCs w:val="21"/>
          <w:lang w:eastAsia="es-CL"/>
        </w:rPr>
        <w:t>identación</w:t>
      </w:r>
      <w:proofErr w:type="spellEnd"/>
      <w:r w:rsidRPr="00346EF4">
        <w:rPr>
          <w:rFonts w:ascii="Arial" w:eastAsia="Times New Roman" w:hAnsi="Arial" w:cs="Arial"/>
          <w:color w:val="EFF3F8"/>
          <w:sz w:val="21"/>
          <w:szCs w:val="21"/>
          <w:lang w:eastAsia="es-CL"/>
        </w:rPr>
        <w:t xml:space="preserve"> de Python (sus sangrías), este principio se nos hace imposible de esquivar. El código inevitablemente es espaciado.</w:t>
      </w:r>
    </w:p>
    <w:p w14:paraId="0A81A107" w14:textId="77777777" w:rsidR="00346EF4" w:rsidRPr="00346EF4" w:rsidRDefault="00346EF4" w:rsidP="00346EF4">
      <w:pPr>
        <w:numPr>
          <w:ilvl w:val="0"/>
          <w:numId w:val="1"/>
        </w:numPr>
        <w:shd w:val="clear" w:color="auto" w:fill="24385B"/>
        <w:spacing w:after="0" w:line="240" w:lineRule="auto"/>
        <w:rPr>
          <w:rFonts w:ascii="Arial" w:eastAsia="Times New Roman" w:hAnsi="Arial" w:cs="Arial"/>
          <w:color w:val="EFF3F8"/>
          <w:sz w:val="21"/>
          <w:szCs w:val="21"/>
          <w:lang w:eastAsia="es-CL"/>
        </w:rPr>
      </w:pPr>
      <w:r w:rsidRPr="00346EF4">
        <w:rPr>
          <w:rFonts w:ascii="Arial" w:eastAsia="Times New Roman" w:hAnsi="Arial" w:cs="Arial"/>
          <w:b/>
          <w:bCs/>
          <w:color w:val="EFF3F8"/>
          <w:sz w:val="21"/>
          <w:szCs w:val="21"/>
          <w:lang w:eastAsia="es-CL"/>
        </w:rPr>
        <w:t>La legibilidad es importante</w:t>
      </w:r>
      <w:r w:rsidRPr="00346EF4">
        <w:rPr>
          <w:rFonts w:ascii="Arial" w:eastAsia="Times New Roman" w:hAnsi="Arial" w:cs="Arial"/>
          <w:color w:val="EFF3F8"/>
          <w:sz w:val="21"/>
          <w:szCs w:val="21"/>
          <w:lang w:eastAsia="es-CL"/>
        </w:rPr>
        <w:t>:</w:t>
      </w:r>
      <w:r w:rsidRPr="00346EF4">
        <w:rPr>
          <w:rFonts w:ascii="Arial" w:eastAsia="Times New Roman" w:hAnsi="Arial" w:cs="Arial"/>
          <w:color w:val="EFF3F8"/>
          <w:sz w:val="21"/>
          <w:szCs w:val="21"/>
          <w:lang w:eastAsia="es-CL"/>
        </w:rPr>
        <w:br/>
        <w:t>Es importante que otros programadores puedan entender lo que estamos escribiendo. Esto hace más fáciles las cosas cuando trabajemos con otros en los proyectos.</w:t>
      </w:r>
    </w:p>
    <w:p w14:paraId="2A0B3C1F" w14:textId="77777777" w:rsidR="00346EF4" w:rsidRPr="00346EF4" w:rsidRDefault="00346EF4" w:rsidP="00346EF4">
      <w:pPr>
        <w:numPr>
          <w:ilvl w:val="0"/>
          <w:numId w:val="1"/>
        </w:numPr>
        <w:shd w:val="clear" w:color="auto" w:fill="24385B"/>
        <w:spacing w:after="0" w:line="240" w:lineRule="auto"/>
        <w:rPr>
          <w:rFonts w:ascii="Arial" w:eastAsia="Times New Roman" w:hAnsi="Arial" w:cs="Arial"/>
          <w:color w:val="EFF3F8"/>
          <w:sz w:val="21"/>
          <w:szCs w:val="21"/>
          <w:lang w:eastAsia="es-CL"/>
        </w:rPr>
      </w:pPr>
      <w:r w:rsidRPr="00346EF4">
        <w:rPr>
          <w:rFonts w:ascii="Arial" w:eastAsia="Times New Roman" w:hAnsi="Arial" w:cs="Arial"/>
          <w:b/>
          <w:bCs/>
          <w:color w:val="EFF3F8"/>
          <w:sz w:val="21"/>
          <w:szCs w:val="21"/>
          <w:lang w:eastAsia="es-CL"/>
        </w:rPr>
        <w:t xml:space="preserve">Los casos especiales no son lo suficientemente especiales </w:t>
      </w:r>
      <w:proofErr w:type="spellStart"/>
      <w:r w:rsidRPr="00346EF4">
        <w:rPr>
          <w:rFonts w:ascii="Arial" w:eastAsia="Times New Roman" w:hAnsi="Arial" w:cs="Arial"/>
          <w:b/>
          <w:bCs/>
          <w:color w:val="EFF3F8"/>
          <w:sz w:val="21"/>
          <w:szCs w:val="21"/>
          <w:lang w:eastAsia="es-CL"/>
        </w:rPr>
        <w:t>cpmo</w:t>
      </w:r>
      <w:proofErr w:type="spellEnd"/>
      <w:r w:rsidRPr="00346EF4">
        <w:rPr>
          <w:rFonts w:ascii="Arial" w:eastAsia="Times New Roman" w:hAnsi="Arial" w:cs="Arial"/>
          <w:b/>
          <w:bCs/>
          <w:color w:val="EFF3F8"/>
          <w:sz w:val="21"/>
          <w:szCs w:val="21"/>
          <w:lang w:eastAsia="es-CL"/>
        </w:rPr>
        <w:t xml:space="preserve"> para romper las reglas (sin embargo, la </w:t>
      </w:r>
      <w:ins w:id="1" w:author="Unknown">
        <w:r w:rsidRPr="00346EF4">
          <w:rPr>
            <w:rFonts w:ascii="Arial" w:eastAsia="Times New Roman" w:hAnsi="Arial" w:cs="Arial"/>
            <w:b/>
            <w:bCs/>
            <w:color w:val="EFF3F8"/>
            <w:sz w:val="21"/>
            <w:szCs w:val="21"/>
            <w:lang w:eastAsia="es-CL"/>
          </w:rPr>
          <w:t>practicidad le gana a la pureza</w:t>
        </w:r>
      </w:ins>
      <w:r w:rsidRPr="00346EF4">
        <w:rPr>
          <w:rFonts w:ascii="Arial" w:eastAsia="Times New Roman" w:hAnsi="Arial" w:cs="Arial"/>
          <w:b/>
          <w:bCs/>
          <w:color w:val="EFF3F8"/>
          <w:sz w:val="21"/>
          <w:szCs w:val="21"/>
          <w:lang w:eastAsia="es-CL"/>
        </w:rPr>
        <w:t>)</w:t>
      </w:r>
      <w:r w:rsidRPr="00346EF4">
        <w:rPr>
          <w:rFonts w:ascii="Arial" w:eastAsia="Times New Roman" w:hAnsi="Arial" w:cs="Arial"/>
          <w:color w:val="EFF3F8"/>
          <w:sz w:val="21"/>
          <w:szCs w:val="21"/>
          <w:lang w:eastAsia="es-CL"/>
        </w:rPr>
        <w:t>:</w:t>
      </w:r>
      <w:r w:rsidRPr="00346EF4">
        <w:rPr>
          <w:rFonts w:ascii="Arial" w:eastAsia="Times New Roman" w:hAnsi="Arial" w:cs="Arial"/>
          <w:color w:val="EFF3F8"/>
          <w:sz w:val="21"/>
          <w:szCs w:val="21"/>
          <w:lang w:eastAsia="es-CL"/>
        </w:rPr>
        <w:br/>
        <w:t>Siempre que podamos respetar estas reglas que nos plantea Python, es mejor así. Sin embargo, si por el hecho de hacer un código muy puro o muy ‘</w:t>
      </w:r>
      <w:proofErr w:type="spellStart"/>
      <w:r w:rsidRPr="00346EF4">
        <w:rPr>
          <w:rFonts w:ascii="Arial" w:eastAsia="Times New Roman" w:hAnsi="Arial" w:cs="Arial"/>
          <w:color w:val="EFF3F8"/>
          <w:sz w:val="21"/>
          <w:szCs w:val="21"/>
          <w:lang w:eastAsia="es-CL"/>
        </w:rPr>
        <w:t>Pythonista</w:t>
      </w:r>
      <w:proofErr w:type="spellEnd"/>
      <w:r w:rsidRPr="00346EF4">
        <w:rPr>
          <w:rFonts w:ascii="Arial" w:eastAsia="Times New Roman" w:hAnsi="Arial" w:cs="Arial"/>
          <w:color w:val="EFF3F8"/>
          <w:sz w:val="21"/>
          <w:szCs w:val="21"/>
          <w:lang w:eastAsia="es-CL"/>
        </w:rPr>
        <w:t xml:space="preserve">’, este pierde legibilidad, es mejor ser más prácticos y romper o saltearnos algunas de estas reglas para que el código sea más eficiente. Por lo tanto, llegado el momento </w:t>
      </w:r>
      <w:proofErr w:type="spellStart"/>
      <w:r w:rsidRPr="00346EF4">
        <w:rPr>
          <w:rFonts w:ascii="Arial" w:eastAsia="Times New Roman" w:hAnsi="Arial" w:cs="Arial"/>
          <w:color w:val="EFF3F8"/>
          <w:sz w:val="21"/>
          <w:szCs w:val="21"/>
          <w:lang w:eastAsia="es-CL"/>
        </w:rPr>
        <w:t>debermos</w:t>
      </w:r>
      <w:proofErr w:type="spellEnd"/>
      <w:r w:rsidRPr="00346EF4">
        <w:rPr>
          <w:rFonts w:ascii="Arial" w:eastAsia="Times New Roman" w:hAnsi="Arial" w:cs="Arial"/>
          <w:color w:val="EFF3F8"/>
          <w:sz w:val="21"/>
          <w:szCs w:val="21"/>
          <w:lang w:eastAsia="es-CL"/>
        </w:rPr>
        <w:t xml:space="preserve"> decidir si es mejor hacer las cosas de manera pura o práctica.</w:t>
      </w:r>
    </w:p>
    <w:p w14:paraId="0C0E3C0B" w14:textId="77777777" w:rsidR="00346EF4" w:rsidRPr="00346EF4" w:rsidRDefault="00346EF4" w:rsidP="00346EF4">
      <w:pPr>
        <w:numPr>
          <w:ilvl w:val="0"/>
          <w:numId w:val="1"/>
        </w:numPr>
        <w:shd w:val="clear" w:color="auto" w:fill="24385B"/>
        <w:spacing w:after="0" w:line="240" w:lineRule="auto"/>
        <w:rPr>
          <w:rFonts w:ascii="Arial" w:eastAsia="Times New Roman" w:hAnsi="Arial" w:cs="Arial"/>
          <w:color w:val="EFF3F8"/>
          <w:sz w:val="21"/>
          <w:szCs w:val="21"/>
          <w:lang w:eastAsia="es-CL"/>
        </w:rPr>
      </w:pPr>
      <w:r w:rsidRPr="00346EF4">
        <w:rPr>
          <w:rFonts w:ascii="Arial" w:eastAsia="Times New Roman" w:hAnsi="Arial" w:cs="Arial"/>
          <w:b/>
          <w:bCs/>
          <w:color w:val="EFF3F8"/>
          <w:sz w:val="21"/>
          <w:szCs w:val="21"/>
          <w:lang w:eastAsia="es-CL"/>
        </w:rPr>
        <w:t>Los errores nunca deberían pasar silenciosamente (a menos que se silencien explícitamente)</w:t>
      </w:r>
      <w:r w:rsidRPr="00346EF4">
        <w:rPr>
          <w:rFonts w:ascii="Arial" w:eastAsia="Times New Roman" w:hAnsi="Arial" w:cs="Arial"/>
          <w:color w:val="EFF3F8"/>
          <w:sz w:val="21"/>
          <w:szCs w:val="21"/>
          <w:lang w:eastAsia="es-CL"/>
        </w:rPr>
        <w:t>:</w:t>
      </w:r>
      <w:r w:rsidRPr="00346EF4">
        <w:rPr>
          <w:rFonts w:ascii="Arial" w:eastAsia="Times New Roman" w:hAnsi="Arial" w:cs="Arial"/>
          <w:color w:val="EFF3F8"/>
          <w:sz w:val="21"/>
          <w:szCs w:val="21"/>
          <w:lang w:eastAsia="es-CL"/>
        </w:rPr>
        <w:br/>
        <w:t xml:space="preserve">Manejar los </w:t>
      </w:r>
      <w:proofErr w:type="spellStart"/>
      <w:r w:rsidRPr="00346EF4">
        <w:rPr>
          <w:rFonts w:ascii="Arial" w:eastAsia="Times New Roman" w:hAnsi="Arial" w:cs="Arial"/>
          <w:color w:val="EFF3F8"/>
          <w:sz w:val="21"/>
          <w:szCs w:val="21"/>
          <w:lang w:eastAsia="es-CL"/>
        </w:rPr>
        <w:t>erroes</w:t>
      </w:r>
      <w:proofErr w:type="spellEnd"/>
      <w:r w:rsidRPr="00346EF4">
        <w:rPr>
          <w:rFonts w:ascii="Arial" w:eastAsia="Times New Roman" w:hAnsi="Arial" w:cs="Arial"/>
          <w:color w:val="EFF3F8"/>
          <w:sz w:val="21"/>
          <w:szCs w:val="21"/>
          <w:lang w:eastAsia="es-CL"/>
        </w:rPr>
        <w:t xml:space="preserve"> es fundamental. Cada error nos dice algo y hay que prestarle atención. A menos que seas capaz de silenciar un error explícitamente, aunque para esto hay que tener criterio.</w:t>
      </w:r>
    </w:p>
    <w:p w14:paraId="1922301D" w14:textId="77777777" w:rsidR="00346EF4" w:rsidRPr="00346EF4" w:rsidRDefault="00346EF4" w:rsidP="00346EF4">
      <w:pPr>
        <w:numPr>
          <w:ilvl w:val="0"/>
          <w:numId w:val="1"/>
        </w:numPr>
        <w:shd w:val="clear" w:color="auto" w:fill="24385B"/>
        <w:spacing w:after="0" w:line="240" w:lineRule="auto"/>
        <w:rPr>
          <w:rFonts w:ascii="Arial" w:eastAsia="Times New Roman" w:hAnsi="Arial" w:cs="Arial"/>
          <w:color w:val="EFF3F8"/>
          <w:sz w:val="21"/>
          <w:szCs w:val="21"/>
          <w:lang w:eastAsia="es-CL"/>
        </w:rPr>
      </w:pPr>
      <w:r w:rsidRPr="00346EF4">
        <w:rPr>
          <w:rFonts w:ascii="Arial" w:eastAsia="Times New Roman" w:hAnsi="Arial" w:cs="Arial"/>
          <w:b/>
          <w:bCs/>
          <w:color w:val="EFF3F8"/>
          <w:sz w:val="21"/>
          <w:szCs w:val="21"/>
          <w:lang w:eastAsia="es-CL"/>
        </w:rPr>
        <w:t xml:space="preserve">Frente a la </w:t>
      </w:r>
      <w:proofErr w:type="spellStart"/>
      <w:r w:rsidRPr="00346EF4">
        <w:rPr>
          <w:rFonts w:ascii="Arial" w:eastAsia="Times New Roman" w:hAnsi="Arial" w:cs="Arial"/>
          <w:b/>
          <w:bCs/>
          <w:color w:val="EFF3F8"/>
          <w:sz w:val="21"/>
          <w:szCs w:val="21"/>
          <w:lang w:eastAsia="es-CL"/>
        </w:rPr>
        <w:t>ambiguedad</w:t>
      </w:r>
      <w:proofErr w:type="spellEnd"/>
      <w:r w:rsidRPr="00346EF4">
        <w:rPr>
          <w:rFonts w:ascii="Arial" w:eastAsia="Times New Roman" w:hAnsi="Arial" w:cs="Arial"/>
          <w:b/>
          <w:bCs/>
          <w:color w:val="EFF3F8"/>
          <w:sz w:val="21"/>
          <w:szCs w:val="21"/>
          <w:lang w:eastAsia="es-CL"/>
        </w:rPr>
        <w:t>, evitar la tentación de adivinar</w:t>
      </w:r>
      <w:r w:rsidRPr="00346EF4">
        <w:rPr>
          <w:rFonts w:ascii="Arial" w:eastAsia="Times New Roman" w:hAnsi="Arial" w:cs="Arial"/>
          <w:color w:val="EFF3F8"/>
          <w:sz w:val="21"/>
          <w:szCs w:val="21"/>
          <w:lang w:eastAsia="es-CL"/>
        </w:rPr>
        <w:t>:</w:t>
      </w:r>
      <w:r w:rsidRPr="00346EF4">
        <w:rPr>
          <w:rFonts w:ascii="Arial" w:eastAsia="Times New Roman" w:hAnsi="Arial" w:cs="Arial"/>
          <w:color w:val="EFF3F8"/>
          <w:sz w:val="21"/>
          <w:szCs w:val="21"/>
          <w:lang w:eastAsia="es-CL"/>
        </w:rPr>
        <w:br/>
        <w:t>Nuestro código debería solamente tener una interpretación. Si en un contexto significa algo, y en otro otra cosa, es mejor que lo revisemos y busquemos una solución.</w:t>
      </w:r>
    </w:p>
    <w:p w14:paraId="4F9C9244" w14:textId="77777777" w:rsidR="00346EF4" w:rsidRPr="00346EF4" w:rsidRDefault="00346EF4" w:rsidP="00346EF4">
      <w:pPr>
        <w:numPr>
          <w:ilvl w:val="0"/>
          <w:numId w:val="1"/>
        </w:numPr>
        <w:shd w:val="clear" w:color="auto" w:fill="24385B"/>
        <w:spacing w:after="0" w:line="240" w:lineRule="auto"/>
        <w:rPr>
          <w:rFonts w:ascii="Arial" w:eastAsia="Times New Roman" w:hAnsi="Arial" w:cs="Arial"/>
          <w:color w:val="EFF3F8"/>
          <w:sz w:val="21"/>
          <w:szCs w:val="21"/>
          <w:lang w:eastAsia="es-CL"/>
        </w:rPr>
      </w:pPr>
      <w:r w:rsidRPr="00346EF4">
        <w:rPr>
          <w:rFonts w:ascii="Arial" w:eastAsia="Times New Roman" w:hAnsi="Arial" w:cs="Arial"/>
          <w:b/>
          <w:bCs/>
          <w:color w:val="EFF3F8"/>
          <w:sz w:val="21"/>
          <w:szCs w:val="21"/>
          <w:lang w:eastAsia="es-CL"/>
        </w:rPr>
        <w:t>Debería haber una, y preferiblemente sola, una manera obvia de hacerlo. (A pesar de que esa manera no sea obvia a menos que seas holandés)</w:t>
      </w:r>
      <w:r w:rsidRPr="00346EF4">
        <w:rPr>
          <w:rFonts w:ascii="Arial" w:eastAsia="Times New Roman" w:hAnsi="Arial" w:cs="Arial"/>
          <w:color w:val="EFF3F8"/>
          <w:sz w:val="21"/>
          <w:szCs w:val="21"/>
          <w:lang w:eastAsia="es-CL"/>
        </w:rPr>
        <w:t>:</w:t>
      </w:r>
      <w:r w:rsidRPr="00346EF4">
        <w:rPr>
          <w:rFonts w:ascii="Arial" w:eastAsia="Times New Roman" w:hAnsi="Arial" w:cs="Arial"/>
          <w:color w:val="EFF3F8"/>
          <w:sz w:val="21"/>
          <w:szCs w:val="21"/>
          <w:lang w:eastAsia="es-CL"/>
        </w:rPr>
        <w:br/>
        <w:t>Esto hace referencia al creador de Python ''Guido van Rossum", que de manera muy inteligente encontrar las soluciones precisas a los problemas, y deberíamos imitarlo.</w:t>
      </w:r>
    </w:p>
    <w:p w14:paraId="44A40A5A" w14:textId="77777777" w:rsidR="00346EF4" w:rsidRPr="00346EF4" w:rsidRDefault="00346EF4" w:rsidP="00346EF4">
      <w:pPr>
        <w:numPr>
          <w:ilvl w:val="0"/>
          <w:numId w:val="1"/>
        </w:numPr>
        <w:shd w:val="clear" w:color="auto" w:fill="24385B"/>
        <w:spacing w:after="0" w:line="240" w:lineRule="auto"/>
        <w:rPr>
          <w:rFonts w:ascii="Arial" w:eastAsia="Times New Roman" w:hAnsi="Arial" w:cs="Arial"/>
          <w:color w:val="EFF3F8"/>
          <w:sz w:val="21"/>
          <w:szCs w:val="21"/>
          <w:lang w:eastAsia="es-CL"/>
        </w:rPr>
      </w:pPr>
      <w:r w:rsidRPr="00346EF4">
        <w:rPr>
          <w:rFonts w:ascii="Arial" w:eastAsia="Times New Roman" w:hAnsi="Arial" w:cs="Arial"/>
          <w:b/>
          <w:bCs/>
          <w:color w:val="EFF3F8"/>
          <w:sz w:val="21"/>
          <w:szCs w:val="21"/>
          <w:lang w:eastAsia="es-CL"/>
        </w:rPr>
        <w:t>Ahora es mejor que nunca</w:t>
      </w:r>
      <w:r w:rsidRPr="00346EF4">
        <w:rPr>
          <w:rFonts w:ascii="Arial" w:eastAsia="Times New Roman" w:hAnsi="Arial" w:cs="Arial"/>
          <w:color w:val="EFF3F8"/>
          <w:sz w:val="21"/>
          <w:szCs w:val="21"/>
          <w:lang w:eastAsia="es-CL"/>
        </w:rPr>
        <w:t>:</w:t>
      </w:r>
      <w:r w:rsidRPr="00346EF4">
        <w:rPr>
          <w:rFonts w:ascii="Arial" w:eastAsia="Times New Roman" w:hAnsi="Arial" w:cs="Arial"/>
          <w:color w:val="EFF3F8"/>
          <w:sz w:val="21"/>
          <w:szCs w:val="21"/>
          <w:lang w:eastAsia="es-CL"/>
        </w:rPr>
        <w:br/>
        <w:t xml:space="preserve">Es mejor desarrollar nuestra solución cuánto antes, no dejarlo para mañana o para </w:t>
      </w:r>
      <w:proofErr w:type="spellStart"/>
      <w:r w:rsidRPr="00346EF4">
        <w:rPr>
          <w:rFonts w:ascii="Arial" w:eastAsia="Times New Roman" w:hAnsi="Arial" w:cs="Arial"/>
          <w:color w:val="EFF3F8"/>
          <w:sz w:val="21"/>
          <w:szCs w:val="21"/>
          <w:lang w:eastAsia="es-CL"/>
        </w:rPr>
        <w:t>mas</w:t>
      </w:r>
      <w:proofErr w:type="spellEnd"/>
      <w:r w:rsidRPr="00346EF4">
        <w:rPr>
          <w:rFonts w:ascii="Arial" w:eastAsia="Times New Roman" w:hAnsi="Arial" w:cs="Arial"/>
          <w:color w:val="EFF3F8"/>
          <w:sz w:val="21"/>
          <w:szCs w:val="21"/>
          <w:lang w:eastAsia="es-CL"/>
        </w:rPr>
        <w:t xml:space="preserve"> adelante.</w:t>
      </w:r>
    </w:p>
    <w:p w14:paraId="642DFBC1" w14:textId="77777777" w:rsidR="00346EF4" w:rsidRPr="00346EF4" w:rsidRDefault="00346EF4" w:rsidP="00346EF4">
      <w:pPr>
        <w:numPr>
          <w:ilvl w:val="0"/>
          <w:numId w:val="1"/>
        </w:numPr>
        <w:shd w:val="clear" w:color="auto" w:fill="24385B"/>
        <w:spacing w:after="0" w:line="240" w:lineRule="auto"/>
        <w:rPr>
          <w:rFonts w:ascii="Arial" w:eastAsia="Times New Roman" w:hAnsi="Arial" w:cs="Arial"/>
          <w:color w:val="EFF3F8"/>
          <w:sz w:val="21"/>
          <w:szCs w:val="21"/>
          <w:lang w:eastAsia="es-CL"/>
        </w:rPr>
      </w:pPr>
      <w:r w:rsidRPr="00346EF4">
        <w:rPr>
          <w:rFonts w:ascii="Arial" w:eastAsia="Times New Roman" w:hAnsi="Arial" w:cs="Arial"/>
          <w:b/>
          <w:bCs/>
          <w:color w:val="EFF3F8"/>
          <w:sz w:val="21"/>
          <w:szCs w:val="21"/>
          <w:lang w:eastAsia="es-CL"/>
        </w:rPr>
        <w:t>A pesar de que nunca es muchas veces mejor que </w:t>
      </w:r>
      <w:r w:rsidRPr="00346EF4">
        <w:rPr>
          <w:rFonts w:ascii="Arial" w:eastAsia="Times New Roman" w:hAnsi="Arial" w:cs="Arial"/>
          <w:b/>
          <w:bCs/>
          <w:i/>
          <w:iCs/>
          <w:color w:val="EFF3F8"/>
          <w:sz w:val="21"/>
          <w:szCs w:val="21"/>
          <w:lang w:eastAsia="es-CL"/>
        </w:rPr>
        <w:t>ahora</w:t>
      </w:r>
      <w:r w:rsidRPr="00346EF4">
        <w:rPr>
          <w:rFonts w:ascii="Arial" w:eastAsia="Times New Roman" w:hAnsi="Arial" w:cs="Arial"/>
          <w:b/>
          <w:bCs/>
          <w:color w:val="EFF3F8"/>
          <w:sz w:val="21"/>
          <w:szCs w:val="21"/>
          <w:lang w:eastAsia="es-CL"/>
        </w:rPr>
        <w:t> mismo</w:t>
      </w:r>
      <w:r w:rsidRPr="00346EF4">
        <w:rPr>
          <w:rFonts w:ascii="Arial" w:eastAsia="Times New Roman" w:hAnsi="Arial" w:cs="Arial"/>
          <w:color w:val="EFF3F8"/>
          <w:sz w:val="21"/>
          <w:szCs w:val="21"/>
          <w:lang w:eastAsia="es-CL"/>
        </w:rPr>
        <w:t>:</w:t>
      </w:r>
      <w:r w:rsidRPr="00346EF4">
        <w:rPr>
          <w:rFonts w:ascii="Arial" w:eastAsia="Times New Roman" w:hAnsi="Arial" w:cs="Arial"/>
          <w:color w:val="EFF3F8"/>
          <w:sz w:val="21"/>
          <w:szCs w:val="21"/>
          <w:lang w:eastAsia="es-CL"/>
        </w:rPr>
        <w:br/>
        <w:t>Si por hacer las cosas ya y tenemos poco tiempo, si es mejor dejarlo para después y no hacerlo apurado y mal.</w:t>
      </w:r>
    </w:p>
    <w:p w14:paraId="53200BE1" w14:textId="77777777" w:rsidR="00346EF4" w:rsidRPr="00346EF4" w:rsidRDefault="00346EF4" w:rsidP="00346EF4">
      <w:pPr>
        <w:numPr>
          <w:ilvl w:val="0"/>
          <w:numId w:val="1"/>
        </w:numPr>
        <w:shd w:val="clear" w:color="auto" w:fill="24385B"/>
        <w:spacing w:after="0" w:line="240" w:lineRule="auto"/>
        <w:rPr>
          <w:rFonts w:ascii="Arial" w:eastAsia="Times New Roman" w:hAnsi="Arial" w:cs="Arial"/>
          <w:color w:val="EFF3F8"/>
          <w:sz w:val="21"/>
          <w:szCs w:val="21"/>
          <w:lang w:eastAsia="es-CL"/>
        </w:rPr>
      </w:pPr>
      <w:r w:rsidRPr="00346EF4">
        <w:rPr>
          <w:rFonts w:ascii="Arial" w:eastAsia="Times New Roman" w:hAnsi="Arial" w:cs="Arial"/>
          <w:b/>
          <w:bCs/>
          <w:color w:val="EFF3F8"/>
          <w:sz w:val="21"/>
          <w:szCs w:val="21"/>
          <w:lang w:eastAsia="es-CL"/>
        </w:rPr>
        <w:t xml:space="preserve">Si la implementación es </w:t>
      </w:r>
      <w:proofErr w:type="spellStart"/>
      <w:r w:rsidRPr="00346EF4">
        <w:rPr>
          <w:rFonts w:ascii="Arial" w:eastAsia="Times New Roman" w:hAnsi="Arial" w:cs="Arial"/>
          <w:b/>
          <w:bCs/>
          <w:color w:val="EFF3F8"/>
          <w:sz w:val="21"/>
          <w:szCs w:val="21"/>
          <w:lang w:eastAsia="es-CL"/>
        </w:rPr>
        <w:t>díficil</w:t>
      </w:r>
      <w:proofErr w:type="spellEnd"/>
      <w:r w:rsidRPr="00346EF4">
        <w:rPr>
          <w:rFonts w:ascii="Arial" w:eastAsia="Times New Roman" w:hAnsi="Arial" w:cs="Arial"/>
          <w:b/>
          <w:bCs/>
          <w:color w:val="EFF3F8"/>
          <w:sz w:val="21"/>
          <w:szCs w:val="21"/>
          <w:lang w:eastAsia="es-CL"/>
        </w:rPr>
        <w:t xml:space="preserve"> de explicar, es una mala idea, y si es fácil de explicar, es una buena idea</w:t>
      </w:r>
      <w:r w:rsidRPr="00346EF4">
        <w:rPr>
          <w:rFonts w:ascii="Arial" w:eastAsia="Times New Roman" w:hAnsi="Arial" w:cs="Arial"/>
          <w:color w:val="EFF3F8"/>
          <w:sz w:val="21"/>
          <w:szCs w:val="21"/>
          <w:lang w:eastAsia="es-CL"/>
        </w:rPr>
        <w:t>:</w:t>
      </w:r>
      <w:r w:rsidRPr="00346EF4">
        <w:rPr>
          <w:rFonts w:ascii="Arial" w:eastAsia="Times New Roman" w:hAnsi="Arial" w:cs="Arial"/>
          <w:color w:val="EFF3F8"/>
          <w:sz w:val="21"/>
          <w:szCs w:val="21"/>
          <w:lang w:eastAsia="es-CL"/>
        </w:rPr>
        <w:br/>
      </w:r>
      <w:r w:rsidRPr="00346EF4">
        <w:rPr>
          <w:rFonts w:ascii="Arial" w:eastAsia="Times New Roman" w:hAnsi="Arial" w:cs="Arial"/>
          <w:color w:val="EFF3F8"/>
          <w:sz w:val="21"/>
          <w:szCs w:val="21"/>
          <w:lang w:eastAsia="es-CL"/>
        </w:rPr>
        <w:lastRenderedPageBreak/>
        <w:t xml:space="preserve">Si somos capaces de explicar nuestra implementación a otros desarrolladores paso a paso, es una buena idea. En </w:t>
      </w:r>
      <w:proofErr w:type="gramStart"/>
      <w:r w:rsidRPr="00346EF4">
        <w:rPr>
          <w:rFonts w:ascii="Arial" w:eastAsia="Times New Roman" w:hAnsi="Arial" w:cs="Arial"/>
          <w:color w:val="EFF3F8"/>
          <w:sz w:val="21"/>
          <w:szCs w:val="21"/>
          <w:lang w:eastAsia="es-CL"/>
        </w:rPr>
        <w:t>cambio</w:t>
      </w:r>
      <w:proofErr w:type="gramEnd"/>
      <w:r w:rsidRPr="00346EF4">
        <w:rPr>
          <w:rFonts w:ascii="Arial" w:eastAsia="Times New Roman" w:hAnsi="Arial" w:cs="Arial"/>
          <w:color w:val="EFF3F8"/>
          <w:sz w:val="21"/>
          <w:szCs w:val="21"/>
          <w:lang w:eastAsia="es-CL"/>
        </w:rPr>
        <w:t xml:space="preserve"> si no podemos hacerlo, significa que ni nosotros entendemos la implementación y deberíamos repensar nuestra forma de encarar la solución.</w:t>
      </w:r>
    </w:p>
    <w:p w14:paraId="0F749EBE" w14:textId="77777777" w:rsidR="00346EF4" w:rsidRPr="00346EF4" w:rsidRDefault="00346EF4" w:rsidP="00346EF4">
      <w:pPr>
        <w:numPr>
          <w:ilvl w:val="0"/>
          <w:numId w:val="1"/>
        </w:numPr>
        <w:shd w:val="clear" w:color="auto" w:fill="24385B"/>
        <w:spacing w:after="0" w:line="240" w:lineRule="auto"/>
        <w:rPr>
          <w:rFonts w:ascii="Arial" w:eastAsia="Times New Roman" w:hAnsi="Arial" w:cs="Arial"/>
          <w:color w:val="EFF3F8"/>
          <w:sz w:val="21"/>
          <w:szCs w:val="21"/>
          <w:lang w:eastAsia="es-CL"/>
        </w:rPr>
      </w:pPr>
      <w:r w:rsidRPr="00346EF4">
        <w:rPr>
          <w:rFonts w:ascii="Arial" w:eastAsia="Times New Roman" w:hAnsi="Arial" w:cs="Arial"/>
          <w:color w:val="EFF3F8"/>
          <w:sz w:val="21"/>
          <w:szCs w:val="21"/>
          <w:lang w:eastAsia="es-CL"/>
        </w:rPr>
        <w:t>**Los espacios de nombres son una gran idea, ¡Tengamos más de esos! (</w:t>
      </w:r>
      <w:proofErr w:type="spellStart"/>
      <w:r w:rsidRPr="00346EF4">
        <w:rPr>
          <w:rFonts w:ascii="Arial" w:eastAsia="Times New Roman" w:hAnsi="Arial" w:cs="Arial"/>
          <w:color w:val="EFF3F8"/>
          <w:sz w:val="21"/>
          <w:szCs w:val="21"/>
          <w:lang w:eastAsia="es-CL"/>
        </w:rPr>
        <w:t>namespaces</w:t>
      </w:r>
      <w:proofErr w:type="spellEnd"/>
      <w:r w:rsidRPr="00346EF4">
        <w:rPr>
          <w:rFonts w:ascii="Arial" w:eastAsia="Times New Roman" w:hAnsi="Arial" w:cs="Arial"/>
          <w:color w:val="EFF3F8"/>
          <w:sz w:val="21"/>
          <w:szCs w:val="21"/>
          <w:lang w:eastAsia="es-CL"/>
        </w:rPr>
        <w:t>):</w:t>
      </w:r>
      <w:r w:rsidRPr="00346EF4">
        <w:rPr>
          <w:rFonts w:ascii="Arial" w:eastAsia="Times New Roman" w:hAnsi="Arial" w:cs="Arial"/>
          <w:color w:val="EFF3F8"/>
          <w:sz w:val="21"/>
          <w:szCs w:val="21"/>
          <w:lang w:eastAsia="es-CL"/>
        </w:rPr>
        <w:br/>
        <w:t xml:space="preserve">Es el nombre que se ha indicado luego de la palabra </w:t>
      </w:r>
      <w:proofErr w:type="spellStart"/>
      <w:r w:rsidRPr="00346EF4">
        <w:rPr>
          <w:rFonts w:ascii="Arial" w:eastAsia="Times New Roman" w:hAnsi="Arial" w:cs="Arial"/>
          <w:color w:val="EFF3F8"/>
          <w:sz w:val="21"/>
          <w:szCs w:val="21"/>
          <w:lang w:eastAsia="es-CL"/>
        </w:rPr>
        <w:t>import</w:t>
      </w:r>
      <w:proofErr w:type="spellEnd"/>
      <w:r w:rsidRPr="00346EF4">
        <w:rPr>
          <w:rFonts w:ascii="Arial" w:eastAsia="Times New Roman" w:hAnsi="Arial" w:cs="Arial"/>
          <w:color w:val="EFF3F8"/>
          <w:sz w:val="21"/>
          <w:szCs w:val="21"/>
          <w:lang w:eastAsia="es-CL"/>
        </w:rPr>
        <w:t>, es decir la ruta (</w:t>
      </w:r>
      <w:proofErr w:type="spellStart"/>
      <w:r w:rsidRPr="00346EF4">
        <w:rPr>
          <w:rFonts w:ascii="Arial" w:eastAsia="Times New Roman" w:hAnsi="Arial" w:cs="Arial"/>
          <w:color w:val="EFF3F8"/>
          <w:sz w:val="21"/>
          <w:szCs w:val="21"/>
          <w:lang w:eastAsia="es-CL"/>
        </w:rPr>
        <w:t>namespace</w:t>
      </w:r>
      <w:proofErr w:type="spellEnd"/>
      <w:r w:rsidRPr="00346EF4">
        <w:rPr>
          <w:rFonts w:ascii="Arial" w:eastAsia="Times New Roman" w:hAnsi="Arial" w:cs="Arial"/>
          <w:color w:val="EFF3F8"/>
          <w:sz w:val="21"/>
          <w:szCs w:val="21"/>
          <w:lang w:eastAsia="es-CL"/>
        </w:rPr>
        <w:t>) del módulo. (Lo veremos a profundidad más adelante).</w:t>
      </w:r>
    </w:p>
    <w:p w14:paraId="57B83881" w14:textId="31B41702" w:rsidR="00346EF4" w:rsidRDefault="00346EF4" w:rsidP="00346EF4">
      <w:pPr>
        <w:rPr>
          <w:lang w:val="es-ES"/>
        </w:rPr>
      </w:pPr>
    </w:p>
    <w:p w14:paraId="64E37906" w14:textId="77777777" w:rsidR="00BA45E8" w:rsidRDefault="00BA45E8" w:rsidP="00346EF4">
      <w:pPr>
        <w:rPr>
          <w:lang w:val="es-ES"/>
        </w:rPr>
      </w:pPr>
    </w:p>
    <w:p w14:paraId="21783048" w14:textId="77777777" w:rsidR="00BA45E8" w:rsidRPr="00BA45E8" w:rsidRDefault="00BA45E8" w:rsidP="00BA45E8">
      <w:pPr>
        <w:pStyle w:val="Ttulo2"/>
        <w:shd w:val="clear" w:color="auto" w:fill="24385B"/>
        <w:spacing w:before="0" w:beforeAutospacing="0" w:after="0" w:afterAutospacing="0"/>
        <w:rPr>
          <w:rFonts w:ascii="Arial" w:hAnsi="Arial" w:cs="Arial"/>
          <w:color w:val="EFF3F8"/>
        </w:rPr>
      </w:pPr>
      <w:r>
        <w:rPr>
          <w:lang w:val="es-ES"/>
        </w:rPr>
        <w:t xml:space="preserve">2. </w:t>
      </w:r>
      <w:r w:rsidRPr="00BA45E8">
        <w:rPr>
          <w:rFonts w:ascii="Arial" w:hAnsi="Arial" w:cs="Arial"/>
          <w:color w:val="EFF3F8"/>
        </w:rPr>
        <w:t>Creando un ambiente virtual con VENV</w:t>
      </w:r>
    </w:p>
    <w:p w14:paraId="1AE0F786" w14:textId="53B9706E" w:rsidR="00BA45E8" w:rsidRPr="00BA45E8" w:rsidRDefault="00BA45E8" w:rsidP="00BA45E8">
      <w:pPr>
        <w:shd w:val="clear" w:color="auto" w:fill="24385B"/>
        <w:spacing w:after="0" w:line="240" w:lineRule="auto"/>
        <w:rPr>
          <w:rFonts w:ascii="Arial" w:eastAsia="Times New Roman" w:hAnsi="Arial" w:cs="Arial"/>
          <w:color w:val="EFF3F8"/>
          <w:sz w:val="21"/>
          <w:szCs w:val="21"/>
          <w:lang w:eastAsia="es-CL"/>
        </w:rPr>
      </w:pPr>
      <w:r w:rsidRPr="00BA45E8">
        <w:rPr>
          <w:rFonts w:ascii="Arial" w:eastAsia="Times New Roman" w:hAnsi="Arial" w:cs="Arial"/>
          <w:color w:val="EFF3F8"/>
          <w:sz w:val="21"/>
          <w:szCs w:val="21"/>
          <w:lang w:eastAsia="es-CL"/>
        </w:rPr>
        <w:t>Creación de ambiente Virtual:</w:t>
      </w:r>
      <w:r>
        <w:rPr>
          <w:rFonts w:ascii="Arial" w:eastAsia="Times New Roman" w:hAnsi="Arial" w:cs="Arial"/>
          <w:color w:val="EFF3F8"/>
          <w:sz w:val="21"/>
          <w:szCs w:val="21"/>
          <w:lang w:eastAsia="es-CL"/>
        </w:rPr>
        <w:t xml:space="preserve"> (significa que ya no usaremos el Python global de nuestra computadora, sino que estamos usando un Python clonado que solamente funciona en este proyecto. De esta manera también, cuando instalamos módulos con </w:t>
      </w:r>
      <w:proofErr w:type="spellStart"/>
      <w:r>
        <w:rPr>
          <w:rFonts w:ascii="Arial" w:eastAsia="Times New Roman" w:hAnsi="Arial" w:cs="Arial"/>
          <w:color w:val="EFF3F8"/>
          <w:sz w:val="21"/>
          <w:szCs w:val="21"/>
          <w:lang w:eastAsia="es-CL"/>
        </w:rPr>
        <w:t>pip</w:t>
      </w:r>
      <w:proofErr w:type="spellEnd"/>
      <w:r>
        <w:rPr>
          <w:rFonts w:ascii="Arial" w:eastAsia="Times New Roman" w:hAnsi="Arial" w:cs="Arial"/>
          <w:color w:val="EFF3F8"/>
          <w:sz w:val="21"/>
          <w:szCs w:val="21"/>
          <w:lang w:eastAsia="es-CL"/>
        </w:rPr>
        <w:t>, se instalan solamente en este proyecto y no de manera global en la computadora)</w:t>
      </w:r>
    </w:p>
    <w:p w14:paraId="4384A074" w14:textId="77777777" w:rsidR="00BA45E8" w:rsidRPr="00BA45E8" w:rsidRDefault="00BA45E8" w:rsidP="00BA45E8">
      <w:pPr>
        <w:shd w:val="clear" w:color="auto" w:fill="24385B"/>
        <w:spacing w:after="0" w:line="240" w:lineRule="auto"/>
        <w:rPr>
          <w:rFonts w:ascii="Arial" w:eastAsia="Times New Roman" w:hAnsi="Arial" w:cs="Arial"/>
          <w:color w:val="EFF3F8"/>
          <w:sz w:val="21"/>
          <w:szCs w:val="21"/>
          <w:lang w:eastAsia="es-CL"/>
        </w:rPr>
      </w:pPr>
      <w:r w:rsidRPr="00BA45E8">
        <w:rPr>
          <w:rFonts w:ascii="Courier New" w:eastAsia="Times New Roman" w:hAnsi="Courier New" w:cs="Courier New"/>
          <w:color w:val="EFF3F8"/>
          <w:sz w:val="21"/>
          <w:szCs w:val="21"/>
          <w:shd w:val="clear" w:color="auto" w:fill="0C1633"/>
          <w:lang w:eastAsia="es-CL"/>
        </w:rPr>
        <w:t xml:space="preserve">python3 -m </w:t>
      </w:r>
      <w:proofErr w:type="spellStart"/>
      <w:r w:rsidRPr="00BA45E8">
        <w:rPr>
          <w:rFonts w:ascii="Courier New" w:eastAsia="Times New Roman" w:hAnsi="Courier New" w:cs="Courier New"/>
          <w:color w:val="EFF3F8"/>
          <w:sz w:val="21"/>
          <w:szCs w:val="21"/>
          <w:shd w:val="clear" w:color="auto" w:fill="0C1633"/>
          <w:lang w:eastAsia="es-CL"/>
        </w:rPr>
        <w:t>venv</w:t>
      </w:r>
      <w:proofErr w:type="spellEnd"/>
      <w:r w:rsidRPr="00BA45E8">
        <w:rPr>
          <w:rFonts w:ascii="Courier New" w:eastAsia="Times New Roman" w:hAnsi="Courier New" w:cs="Courier New"/>
          <w:color w:val="EFF3F8"/>
          <w:sz w:val="21"/>
          <w:szCs w:val="21"/>
          <w:shd w:val="clear" w:color="auto" w:fill="0C1633"/>
          <w:lang w:eastAsia="es-CL"/>
        </w:rPr>
        <w:t xml:space="preserve"> </w:t>
      </w:r>
      <w:proofErr w:type="spellStart"/>
      <w:r w:rsidRPr="00BA45E8">
        <w:rPr>
          <w:rFonts w:ascii="Courier New" w:eastAsia="Times New Roman" w:hAnsi="Courier New" w:cs="Courier New"/>
          <w:color w:val="EFF3F8"/>
          <w:sz w:val="21"/>
          <w:szCs w:val="21"/>
          <w:shd w:val="clear" w:color="auto" w:fill="0C1633"/>
          <w:lang w:eastAsia="es-CL"/>
        </w:rPr>
        <w:t>nombre_venv</w:t>
      </w:r>
      <w:proofErr w:type="spellEnd"/>
    </w:p>
    <w:p w14:paraId="520C54A3" w14:textId="77777777" w:rsidR="00BA45E8" w:rsidRPr="00BA45E8" w:rsidRDefault="00BA45E8" w:rsidP="00BA45E8">
      <w:pPr>
        <w:numPr>
          <w:ilvl w:val="0"/>
          <w:numId w:val="2"/>
        </w:numPr>
        <w:shd w:val="clear" w:color="auto" w:fill="24385B"/>
        <w:spacing w:after="0" w:line="240" w:lineRule="auto"/>
        <w:rPr>
          <w:rFonts w:ascii="Arial" w:eastAsia="Times New Roman" w:hAnsi="Arial" w:cs="Arial"/>
          <w:color w:val="EFF3F8"/>
          <w:sz w:val="21"/>
          <w:szCs w:val="21"/>
          <w:lang w:eastAsia="es-CL"/>
        </w:rPr>
      </w:pPr>
      <w:r w:rsidRPr="00BA45E8">
        <w:rPr>
          <w:rFonts w:ascii="Arial" w:eastAsia="Times New Roman" w:hAnsi="Arial" w:cs="Arial"/>
          <w:color w:val="EFF3F8"/>
          <w:sz w:val="21"/>
          <w:szCs w:val="21"/>
          <w:lang w:eastAsia="es-CL"/>
        </w:rPr>
        <w:t xml:space="preserve">Usualmente el nombre del ambiente virtual es </w:t>
      </w:r>
      <w:proofErr w:type="spellStart"/>
      <w:r w:rsidRPr="00BA45E8">
        <w:rPr>
          <w:rFonts w:ascii="Arial" w:eastAsia="Times New Roman" w:hAnsi="Arial" w:cs="Arial"/>
          <w:color w:val="EFF3F8"/>
          <w:sz w:val="21"/>
          <w:szCs w:val="21"/>
          <w:lang w:eastAsia="es-CL"/>
        </w:rPr>
        <w:t>venv</w:t>
      </w:r>
      <w:proofErr w:type="spellEnd"/>
      <w:r w:rsidRPr="00BA45E8">
        <w:rPr>
          <w:rFonts w:ascii="Arial" w:eastAsia="Times New Roman" w:hAnsi="Arial" w:cs="Arial"/>
          <w:color w:val="EFF3F8"/>
          <w:sz w:val="21"/>
          <w:szCs w:val="21"/>
          <w:lang w:eastAsia="es-CL"/>
        </w:rPr>
        <w:t>.</w:t>
      </w:r>
    </w:p>
    <w:p w14:paraId="3E17CA88" w14:textId="77777777" w:rsidR="00BA45E8" w:rsidRPr="00BA45E8" w:rsidRDefault="00BA45E8" w:rsidP="00BA45E8">
      <w:pPr>
        <w:shd w:val="clear" w:color="auto" w:fill="24385B"/>
        <w:spacing w:after="0" w:line="240" w:lineRule="auto"/>
        <w:rPr>
          <w:rFonts w:ascii="Arial" w:eastAsia="Times New Roman" w:hAnsi="Arial" w:cs="Arial"/>
          <w:color w:val="EFF3F8"/>
          <w:sz w:val="21"/>
          <w:szCs w:val="21"/>
          <w:lang w:eastAsia="es-CL"/>
        </w:rPr>
      </w:pPr>
      <w:r w:rsidRPr="00BA45E8">
        <w:rPr>
          <w:rFonts w:ascii="Arial" w:eastAsia="Times New Roman" w:hAnsi="Arial" w:cs="Arial"/>
          <w:color w:val="EFF3F8"/>
          <w:sz w:val="21"/>
          <w:szCs w:val="21"/>
          <w:lang w:eastAsia="es-CL"/>
        </w:rPr>
        <w:t>Activación del ambiente virtual:</w:t>
      </w:r>
    </w:p>
    <w:p w14:paraId="31C18AAA" w14:textId="77777777" w:rsidR="00BA45E8" w:rsidRPr="00BA45E8" w:rsidRDefault="00BA45E8" w:rsidP="00BA45E8">
      <w:pPr>
        <w:numPr>
          <w:ilvl w:val="0"/>
          <w:numId w:val="3"/>
        </w:numPr>
        <w:shd w:val="clear" w:color="auto" w:fill="24385B"/>
        <w:spacing w:after="0" w:line="240" w:lineRule="auto"/>
        <w:rPr>
          <w:rFonts w:ascii="Arial" w:eastAsia="Times New Roman" w:hAnsi="Arial" w:cs="Arial"/>
          <w:color w:val="EFF3F8"/>
          <w:sz w:val="21"/>
          <w:szCs w:val="21"/>
          <w:lang w:eastAsia="es-CL"/>
        </w:rPr>
      </w:pPr>
      <w:r w:rsidRPr="00BA45E8">
        <w:rPr>
          <w:rFonts w:ascii="Arial" w:eastAsia="Times New Roman" w:hAnsi="Arial" w:cs="Arial"/>
          <w:color w:val="EFF3F8"/>
          <w:sz w:val="21"/>
          <w:szCs w:val="21"/>
          <w:lang w:eastAsia="es-CL"/>
        </w:rPr>
        <w:t>Windows:</w:t>
      </w:r>
    </w:p>
    <w:p w14:paraId="68F16BA1" w14:textId="77777777" w:rsidR="00BA45E8" w:rsidRPr="00BA45E8" w:rsidRDefault="00BA45E8" w:rsidP="00BA45E8">
      <w:pPr>
        <w:shd w:val="clear" w:color="auto" w:fill="24385B"/>
        <w:spacing w:after="0" w:line="240" w:lineRule="auto"/>
        <w:rPr>
          <w:rFonts w:ascii="Arial" w:eastAsia="Times New Roman" w:hAnsi="Arial" w:cs="Arial"/>
          <w:color w:val="EFF3F8"/>
          <w:sz w:val="21"/>
          <w:szCs w:val="21"/>
          <w:lang w:eastAsia="es-CL"/>
        </w:rPr>
      </w:pPr>
      <w:proofErr w:type="gramStart"/>
      <w:r w:rsidRPr="00BA45E8">
        <w:rPr>
          <w:rFonts w:ascii="Courier New" w:eastAsia="Times New Roman" w:hAnsi="Courier New" w:cs="Courier New"/>
          <w:color w:val="EFF3F8"/>
          <w:sz w:val="21"/>
          <w:szCs w:val="21"/>
          <w:shd w:val="clear" w:color="auto" w:fill="0C1633"/>
          <w:lang w:eastAsia="es-CL"/>
        </w:rPr>
        <w:t>.\</w:t>
      </w:r>
      <w:proofErr w:type="spellStart"/>
      <w:r w:rsidRPr="00BA45E8">
        <w:rPr>
          <w:rFonts w:ascii="Courier New" w:eastAsia="Times New Roman" w:hAnsi="Courier New" w:cs="Courier New"/>
          <w:color w:val="EFF3F8"/>
          <w:sz w:val="21"/>
          <w:szCs w:val="21"/>
          <w:shd w:val="clear" w:color="auto" w:fill="0C1633"/>
          <w:lang w:eastAsia="es-CL"/>
        </w:rPr>
        <w:t>venv</w:t>
      </w:r>
      <w:proofErr w:type="spellEnd"/>
      <w:r w:rsidRPr="00BA45E8">
        <w:rPr>
          <w:rFonts w:ascii="Courier New" w:eastAsia="Times New Roman" w:hAnsi="Courier New" w:cs="Courier New"/>
          <w:color w:val="EFF3F8"/>
          <w:sz w:val="21"/>
          <w:szCs w:val="21"/>
          <w:shd w:val="clear" w:color="auto" w:fill="0C1633"/>
          <w:lang w:eastAsia="es-CL"/>
        </w:rPr>
        <w:t>\Scripts\</w:t>
      </w:r>
      <w:proofErr w:type="spellStart"/>
      <w:r w:rsidRPr="00BA45E8">
        <w:rPr>
          <w:rFonts w:ascii="Courier New" w:eastAsia="Times New Roman" w:hAnsi="Courier New" w:cs="Courier New"/>
          <w:color w:val="EFF3F8"/>
          <w:sz w:val="21"/>
          <w:szCs w:val="21"/>
          <w:shd w:val="clear" w:color="auto" w:fill="0C1633"/>
          <w:lang w:eastAsia="es-CL"/>
        </w:rPr>
        <w:t>activate</w:t>
      </w:r>
      <w:proofErr w:type="spellEnd"/>
      <w:proofErr w:type="gramEnd"/>
    </w:p>
    <w:p w14:paraId="10BAF175" w14:textId="77777777" w:rsidR="00BA45E8" w:rsidRPr="00BA45E8" w:rsidRDefault="00BA45E8" w:rsidP="00BA45E8">
      <w:pPr>
        <w:numPr>
          <w:ilvl w:val="0"/>
          <w:numId w:val="4"/>
        </w:numPr>
        <w:shd w:val="clear" w:color="auto" w:fill="24385B"/>
        <w:spacing w:after="0" w:line="240" w:lineRule="auto"/>
        <w:rPr>
          <w:rFonts w:ascii="Arial" w:eastAsia="Times New Roman" w:hAnsi="Arial" w:cs="Arial"/>
          <w:color w:val="EFF3F8"/>
          <w:sz w:val="21"/>
          <w:szCs w:val="21"/>
          <w:lang w:eastAsia="es-CL"/>
        </w:rPr>
      </w:pPr>
      <w:r w:rsidRPr="00BA45E8">
        <w:rPr>
          <w:rFonts w:ascii="Arial" w:eastAsia="Times New Roman" w:hAnsi="Arial" w:cs="Arial"/>
          <w:color w:val="EFF3F8"/>
          <w:sz w:val="21"/>
          <w:szCs w:val="21"/>
          <w:lang w:eastAsia="es-CL"/>
        </w:rPr>
        <w:t>Unix o MacOS:</w:t>
      </w:r>
    </w:p>
    <w:p w14:paraId="6ECDD38B" w14:textId="77777777" w:rsidR="00BA45E8" w:rsidRPr="00BA45E8" w:rsidRDefault="00BA45E8" w:rsidP="00BA45E8">
      <w:pPr>
        <w:shd w:val="clear" w:color="auto" w:fill="24385B"/>
        <w:spacing w:after="0" w:line="240" w:lineRule="auto"/>
        <w:rPr>
          <w:rFonts w:ascii="Arial" w:eastAsia="Times New Roman" w:hAnsi="Arial" w:cs="Arial"/>
          <w:color w:val="EFF3F8"/>
          <w:sz w:val="21"/>
          <w:szCs w:val="21"/>
          <w:lang w:eastAsia="es-CL"/>
        </w:rPr>
      </w:pPr>
      <w:proofErr w:type="spellStart"/>
      <w:r w:rsidRPr="00BA45E8">
        <w:rPr>
          <w:rFonts w:ascii="Courier New" w:eastAsia="Times New Roman" w:hAnsi="Courier New" w:cs="Courier New"/>
          <w:color w:val="EFF3F8"/>
          <w:sz w:val="21"/>
          <w:szCs w:val="21"/>
          <w:shd w:val="clear" w:color="auto" w:fill="0C1633"/>
          <w:lang w:eastAsia="es-CL"/>
        </w:rPr>
        <w:t>source</w:t>
      </w:r>
      <w:proofErr w:type="spellEnd"/>
      <w:r w:rsidRPr="00BA45E8">
        <w:rPr>
          <w:rFonts w:ascii="Courier New" w:eastAsia="Times New Roman" w:hAnsi="Courier New" w:cs="Courier New"/>
          <w:color w:val="EFF3F8"/>
          <w:sz w:val="21"/>
          <w:szCs w:val="21"/>
          <w:shd w:val="clear" w:color="auto" w:fill="0C1633"/>
          <w:lang w:eastAsia="es-CL"/>
        </w:rPr>
        <w:t xml:space="preserve"> </w:t>
      </w:r>
      <w:proofErr w:type="spellStart"/>
      <w:r w:rsidRPr="00BA45E8">
        <w:rPr>
          <w:rFonts w:ascii="Courier New" w:eastAsia="Times New Roman" w:hAnsi="Courier New" w:cs="Courier New"/>
          <w:color w:val="EFF3F8"/>
          <w:sz w:val="21"/>
          <w:szCs w:val="21"/>
          <w:shd w:val="clear" w:color="auto" w:fill="0C1633"/>
          <w:lang w:eastAsia="es-CL"/>
        </w:rPr>
        <w:t>venv</w:t>
      </w:r>
      <w:proofErr w:type="spellEnd"/>
      <w:r w:rsidRPr="00BA45E8">
        <w:rPr>
          <w:rFonts w:ascii="Courier New" w:eastAsia="Times New Roman" w:hAnsi="Courier New" w:cs="Courier New"/>
          <w:color w:val="EFF3F8"/>
          <w:sz w:val="21"/>
          <w:szCs w:val="21"/>
          <w:shd w:val="clear" w:color="auto" w:fill="0C1633"/>
          <w:lang w:eastAsia="es-CL"/>
        </w:rPr>
        <w:t>/</w:t>
      </w:r>
      <w:proofErr w:type="spellStart"/>
      <w:r w:rsidRPr="00BA45E8">
        <w:rPr>
          <w:rFonts w:ascii="Courier New" w:eastAsia="Times New Roman" w:hAnsi="Courier New" w:cs="Courier New"/>
          <w:color w:val="EFF3F8"/>
          <w:sz w:val="21"/>
          <w:szCs w:val="21"/>
          <w:shd w:val="clear" w:color="auto" w:fill="0C1633"/>
          <w:lang w:eastAsia="es-CL"/>
        </w:rPr>
        <w:t>bin</w:t>
      </w:r>
      <w:proofErr w:type="spellEnd"/>
      <w:r w:rsidRPr="00BA45E8">
        <w:rPr>
          <w:rFonts w:ascii="Courier New" w:eastAsia="Times New Roman" w:hAnsi="Courier New" w:cs="Courier New"/>
          <w:color w:val="EFF3F8"/>
          <w:sz w:val="21"/>
          <w:szCs w:val="21"/>
          <w:shd w:val="clear" w:color="auto" w:fill="0C1633"/>
          <w:lang w:eastAsia="es-CL"/>
        </w:rPr>
        <w:t>/</w:t>
      </w:r>
      <w:proofErr w:type="spellStart"/>
      <w:r w:rsidRPr="00BA45E8">
        <w:rPr>
          <w:rFonts w:ascii="Courier New" w:eastAsia="Times New Roman" w:hAnsi="Courier New" w:cs="Courier New"/>
          <w:color w:val="EFF3F8"/>
          <w:sz w:val="21"/>
          <w:szCs w:val="21"/>
          <w:shd w:val="clear" w:color="auto" w:fill="0C1633"/>
          <w:lang w:eastAsia="es-CL"/>
        </w:rPr>
        <w:t>activate</w:t>
      </w:r>
      <w:proofErr w:type="spellEnd"/>
    </w:p>
    <w:p w14:paraId="6939649E" w14:textId="77777777" w:rsidR="00BA45E8" w:rsidRPr="00BA45E8" w:rsidRDefault="00BA45E8" w:rsidP="00BA45E8">
      <w:pPr>
        <w:shd w:val="clear" w:color="auto" w:fill="24385B"/>
        <w:spacing w:after="0" w:line="240" w:lineRule="auto"/>
        <w:rPr>
          <w:rFonts w:ascii="Arial" w:eastAsia="Times New Roman" w:hAnsi="Arial" w:cs="Arial"/>
          <w:color w:val="EFF3F8"/>
          <w:sz w:val="21"/>
          <w:szCs w:val="21"/>
          <w:lang w:eastAsia="es-CL"/>
        </w:rPr>
      </w:pPr>
      <w:r w:rsidRPr="00BA45E8">
        <w:rPr>
          <w:rFonts w:ascii="Arial" w:eastAsia="Times New Roman" w:hAnsi="Arial" w:cs="Arial"/>
          <w:color w:val="EFF3F8"/>
          <w:sz w:val="21"/>
          <w:szCs w:val="21"/>
          <w:lang w:eastAsia="es-CL"/>
        </w:rPr>
        <w:t>Desactivar el ambiente virtual:</w:t>
      </w:r>
    </w:p>
    <w:p w14:paraId="59D5FB9B" w14:textId="77777777" w:rsidR="00BA45E8" w:rsidRPr="00BA45E8" w:rsidRDefault="00BA45E8" w:rsidP="00BA45E8">
      <w:pPr>
        <w:shd w:val="clear" w:color="auto" w:fill="24385B"/>
        <w:spacing w:after="0" w:line="240" w:lineRule="auto"/>
        <w:rPr>
          <w:rFonts w:ascii="Arial" w:eastAsia="Times New Roman" w:hAnsi="Arial" w:cs="Arial"/>
          <w:color w:val="EFF3F8"/>
          <w:sz w:val="21"/>
          <w:szCs w:val="21"/>
          <w:lang w:eastAsia="es-CL"/>
        </w:rPr>
      </w:pPr>
      <w:proofErr w:type="spellStart"/>
      <w:r w:rsidRPr="00BA45E8">
        <w:rPr>
          <w:rFonts w:ascii="Courier New" w:eastAsia="Times New Roman" w:hAnsi="Courier New" w:cs="Courier New"/>
          <w:color w:val="EFF3F8"/>
          <w:sz w:val="21"/>
          <w:szCs w:val="21"/>
          <w:shd w:val="clear" w:color="auto" w:fill="0C1633"/>
          <w:lang w:eastAsia="es-CL"/>
        </w:rPr>
        <w:t>deactivate</w:t>
      </w:r>
      <w:proofErr w:type="spellEnd"/>
    </w:p>
    <w:p w14:paraId="01224CF8" w14:textId="77777777" w:rsidR="00BA45E8" w:rsidRPr="00BA45E8" w:rsidRDefault="00BA45E8" w:rsidP="00BA45E8">
      <w:pPr>
        <w:shd w:val="clear" w:color="auto" w:fill="24385B"/>
        <w:spacing w:after="0" w:line="240" w:lineRule="auto"/>
        <w:rPr>
          <w:rFonts w:ascii="Arial" w:eastAsia="Times New Roman" w:hAnsi="Arial" w:cs="Arial"/>
          <w:color w:val="EFF3F8"/>
          <w:sz w:val="21"/>
          <w:szCs w:val="21"/>
          <w:lang w:eastAsia="es-CL"/>
        </w:rPr>
      </w:pPr>
      <w:r w:rsidRPr="00BA45E8">
        <w:rPr>
          <w:rFonts w:ascii="Arial" w:eastAsia="Times New Roman" w:hAnsi="Arial" w:cs="Arial"/>
          <w:color w:val="EFF3F8"/>
          <w:sz w:val="21"/>
          <w:szCs w:val="21"/>
          <w:lang w:eastAsia="es-CL"/>
        </w:rPr>
        <w:t xml:space="preserve">Crear un alias en </w:t>
      </w:r>
      <w:proofErr w:type="spellStart"/>
      <w:r w:rsidRPr="00BA45E8">
        <w:rPr>
          <w:rFonts w:ascii="Arial" w:eastAsia="Times New Roman" w:hAnsi="Arial" w:cs="Arial"/>
          <w:color w:val="EFF3F8"/>
          <w:sz w:val="21"/>
          <w:szCs w:val="21"/>
          <w:lang w:eastAsia="es-CL"/>
        </w:rPr>
        <w:t>linux</w:t>
      </w:r>
      <w:proofErr w:type="spellEnd"/>
      <w:r w:rsidRPr="00BA45E8">
        <w:rPr>
          <w:rFonts w:ascii="Arial" w:eastAsia="Times New Roman" w:hAnsi="Arial" w:cs="Arial"/>
          <w:color w:val="EFF3F8"/>
          <w:sz w:val="21"/>
          <w:szCs w:val="21"/>
          <w:lang w:eastAsia="es-CL"/>
        </w:rPr>
        <w:t>/</w:t>
      </w:r>
      <w:proofErr w:type="spellStart"/>
      <w:r w:rsidRPr="00BA45E8">
        <w:rPr>
          <w:rFonts w:ascii="Arial" w:eastAsia="Times New Roman" w:hAnsi="Arial" w:cs="Arial"/>
          <w:color w:val="EFF3F8"/>
          <w:sz w:val="21"/>
          <w:szCs w:val="21"/>
          <w:lang w:eastAsia="es-CL"/>
        </w:rPr>
        <w:t>mac</w:t>
      </w:r>
      <w:proofErr w:type="spellEnd"/>
      <w:r w:rsidRPr="00BA45E8">
        <w:rPr>
          <w:rFonts w:ascii="Arial" w:eastAsia="Times New Roman" w:hAnsi="Arial" w:cs="Arial"/>
          <w:color w:val="EFF3F8"/>
          <w:sz w:val="21"/>
          <w:szCs w:val="21"/>
          <w:lang w:eastAsia="es-CL"/>
        </w:rPr>
        <w:t>:</w:t>
      </w:r>
    </w:p>
    <w:p w14:paraId="1BEF698A" w14:textId="77777777" w:rsidR="00BA45E8" w:rsidRPr="00BA45E8" w:rsidRDefault="00BA45E8" w:rsidP="00BA45E8">
      <w:pPr>
        <w:shd w:val="clear" w:color="auto" w:fill="24385B"/>
        <w:spacing w:after="0" w:line="240" w:lineRule="auto"/>
        <w:rPr>
          <w:rFonts w:ascii="Arial" w:eastAsia="Times New Roman" w:hAnsi="Arial" w:cs="Arial"/>
          <w:color w:val="EFF3F8"/>
          <w:sz w:val="21"/>
          <w:szCs w:val="21"/>
          <w:lang w:eastAsia="es-CL"/>
        </w:rPr>
      </w:pPr>
      <w:r w:rsidRPr="00BA45E8">
        <w:rPr>
          <w:rFonts w:ascii="Courier New" w:eastAsia="Times New Roman" w:hAnsi="Courier New" w:cs="Courier New"/>
          <w:color w:val="EFF3F8"/>
          <w:sz w:val="21"/>
          <w:szCs w:val="21"/>
          <w:shd w:val="clear" w:color="auto" w:fill="0C1633"/>
          <w:lang w:eastAsia="es-CL"/>
        </w:rPr>
        <w:t>alias nombre-alias="comando"</w:t>
      </w:r>
    </w:p>
    <w:p w14:paraId="4AB08363" w14:textId="242A91B2" w:rsidR="00BA45E8" w:rsidRDefault="00BA45E8" w:rsidP="00BA45E8">
      <w:pPr>
        <w:shd w:val="clear" w:color="auto" w:fill="24385B"/>
        <w:spacing w:after="0" w:line="240" w:lineRule="auto"/>
        <w:rPr>
          <w:rFonts w:ascii="Arial" w:eastAsia="Times New Roman" w:hAnsi="Arial" w:cs="Arial"/>
          <w:color w:val="EFF3F8"/>
          <w:sz w:val="21"/>
          <w:szCs w:val="21"/>
          <w:lang w:eastAsia="es-CL"/>
        </w:rPr>
      </w:pPr>
      <w:r w:rsidRPr="00BA45E8">
        <w:rPr>
          <w:rFonts w:ascii="Arial" w:eastAsia="Times New Roman" w:hAnsi="Arial" w:cs="Arial"/>
          <w:color w:val="EFF3F8"/>
          <w:sz w:val="21"/>
          <w:szCs w:val="21"/>
          <w:lang w:eastAsia="es-CL"/>
        </w:rPr>
        <w:t xml:space="preserve">`alias </w:t>
      </w:r>
      <w:proofErr w:type="spellStart"/>
      <w:r w:rsidRPr="00BA45E8">
        <w:rPr>
          <w:rFonts w:ascii="Arial" w:eastAsia="Times New Roman" w:hAnsi="Arial" w:cs="Arial"/>
          <w:color w:val="EFF3F8"/>
          <w:sz w:val="21"/>
          <w:szCs w:val="21"/>
          <w:lang w:eastAsia="es-CL"/>
        </w:rPr>
        <w:t>avenv</w:t>
      </w:r>
      <w:proofErr w:type="spellEnd"/>
      <w:proofErr w:type="gramStart"/>
      <w:r w:rsidRPr="00BA45E8">
        <w:rPr>
          <w:rFonts w:ascii="Arial" w:eastAsia="Times New Roman" w:hAnsi="Arial" w:cs="Arial"/>
          <w:color w:val="EFF3F8"/>
          <w:sz w:val="21"/>
          <w:szCs w:val="21"/>
          <w:lang w:eastAsia="es-CL"/>
        </w:rPr>
        <w:t>=“</w:t>
      </w:r>
      <w:proofErr w:type="spellStart"/>
      <w:proofErr w:type="gramEnd"/>
      <w:r w:rsidRPr="00BA45E8">
        <w:rPr>
          <w:rFonts w:ascii="Arial" w:eastAsia="Times New Roman" w:hAnsi="Arial" w:cs="Arial"/>
          <w:color w:val="EFF3F8"/>
          <w:sz w:val="21"/>
          <w:szCs w:val="21"/>
          <w:lang w:eastAsia="es-CL"/>
        </w:rPr>
        <w:t>source</w:t>
      </w:r>
      <w:proofErr w:type="spellEnd"/>
      <w:r w:rsidRPr="00BA45E8">
        <w:rPr>
          <w:rFonts w:ascii="Arial" w:eastAsia="Times New Roman" w:hAnsi="Arial" w:cs="Arial"/>
          <w:color w:val="EFF3F8"/>
          <w:sz w:val="21"/>
          <w:szCs w:val="21"/>
          <w:lang w:eastAsia="es-CL"/>
        </w:rPr>
        <w:t xml:space="preserve"> </w:t>
      </w:r>
      <w:proofErr w:type="spellStart"/>
      <w:r w:rsidRPr="00BA45E8">
        <w:rPr>
          <w:rFonts w:ascii="Arial" w:eastAsia="Times New Roman" w:hAnsi="Arial" w:cs="Arial"/>
          <w:color w:val="EFF3F8"/>
          <w:sz w:val="21"/>
          <w:szCs w:val="21"/>
          <w:lang w:eastAsia="es-CL"/>
        </w:rPr>
        <w:t>venv</w:t>
      </w:r>
      <w:proofErr w:type="spellEnd"/>
      <w:r w:rsidRPr="00BA45E8">
        <w:rPr>
          <w:rFonts w:ascii="Arial" w:eastAsia="Times New Roman" w:hAnsi="Arial" w:cs="Arial"/>
          <w:color w:val="EFF3F8"/>
          <w:sz w:val="21"/>
          <w:szCs w:val="21"/>
          <w:lang w:eastAsia="es-CL"/>
        </w:rPr>
        <w:t>/</w:t>
      </w:r>
      <w:proofErr w:type="spellStart"/>
      <w:r w:rsidRPr="00BA45E8">
        <w:rPr>
          <w:rFonts w:ascii="Arial" w:eastAsia="Times New Roman" w:hAnsi="Arial" w:cs="Arial"/>
          <w:color w:val="EFF3F8"/>
          <w:sz w:val="21"/>
          <w:szCs w:val="21"/>
          <w:lang w:eastAsia="es-CL"/>
        </w:rPr>
        <w:t>bin</w:t>
      </w:r>
      <w:proofErr w:type="spellEnd"/>
      <w:r w:rsidRPr="00BA45E8">
        <w:rPr>
          <w:rFonts w:ascii="Arial" w:eastAsia="Times New Roman" w:hAnsi="Arial" w:cs="Arial"/>
          <w:color w:val="EFF3F8"/>
          <w:sz w:val="21"/>
          <w:szCs w:val="21"/>
          <w:lang w:eastAsia="es-CL"/>
        </w:rPr>
        <w:t>/</w:t>
      </w:r>
      <w:proofErr w:type="spellStart"/>
      <w:r w:rsidRPr="00BA45E8">
        <w:rPr>
          <w:rFonts w:ascii="Arial" w:eastAsia="Times New Roman" w:hAnsi="Arial" w:cs="Arial"/>
          <w:color w:val="EFF3F8"/>
          <w:sz w:val="21"/>
          <w:szCs w:val="21"/>
          <w:lang w:eastAsia="es-CL"/>
        </w:rPr>
        <w:t>activate</w:t>
      </w:r>
      <w:proofErr w:type="spellEnd"/>
      <w:r w:rsidRPr="00BA45E8">
        <w:rPr>
          <w:rFonts w:ascii="Arial" w:eastAsia="Times New Roman" w:hAnsi="Arial" w:cs="Arial"/>
          <w:color w:val="EFF3F8"/>
          <w:sz w:val="21"/>
          <w:szCs w:val="21"/>
          <w:lang w:eastAsia="es-CL"/>
        </w:rPr>
        <w:t>”``</w:t>
      </w:r>
    </w:p>
    <w:p w14:paraId="102427AB" w14:textId="5587D90C" w:rsidR="00423E9C" w:rsidRDefault="00423E9C" w:rsidP="00BA45E8">
      <w:pPr>
        <w:shd w:val="clear" w:color="auto" w:fill="24385B"/>
        <w:spacing w:after="0" w:line="240" w:lineRule="auto"/>
        <w:rPr>
          <w:rFonts w:ascii="Arial" w:eastAsia="Times New Roman" w:hAnsi="Arial" w:cs="Arial"/>
          <w:color w:val="EFF3F8"/>
          <w:sz w:val="21"/>
          <w:szCs w:val="21"/>
          <w:lang w:eastAsia="es-CL"/>
        </w:rPr>
      </w:pPr>
      <w:r>
        <w:rPr>
          <w:rFonts w:ascii="Arial" w:eastAsia="Times New Roman" w:hAnsi="Arial" w:cs="Arial"/>
          <w:color w:val="EFF3F8"/>
          <w:sz w:val="21"/>
          <w:szCs w:val="21"/>
          <w:lang w:eastAsia="es-CL"/>
        </w:rPr>
        <w:t>Crear alias en Windows</w:t>
      </w:r>
    </w:p>
    <w:p w14:paraId="579E823E" w14:textId="7C25207A" w:rsidR="00423E9C" w:rsidRDefault="00423E9C" w:rsidP="00BA45E8">
      <w:pPr>
        <w:shd w:val="clear" w:color="auto" w:fill="24385B"/>
        <w:spacing w:after="0" w:line="240" w:lineRule="auto"/>
        <w:rPr>
          <w:rFonts w:ascii="Arial" w:eastAsia="Times New Roman" w:hAnsi="Arial" w:cs="Arial"/>
          <w:color w:val="EFF3F8"/>
          <w:sz w:val="21"/>
          <w:szCs w:val="21"/>
          <w:lang w:eastAsia="es-CL"/>
        </w:rPr>
      </w:pPr>
      <w:r>
        <w:rPr>
          <w:rFonts w:ascii="Arial" w:eastAsia="Times New Roman" w:hAnsi="Arial" w:cs="Arial"/>
          <w:color w:val="EFF3F8"/>
          <w:sz w:val="21"/>
          <w:szCs w:val="21"/>
          <w:lang w:eastAsia="es-CL"/>
        </w:rPr>
        <w:t>‘</w:t>
      </w:r>
      <w:r>
        <w:rPr>
          <w:rFonts w:ascii="Arial" w:eastAsia="Times New Roman" w:hAnsi="Arial" w:cs="Arial"/>
          <w:color w:val="EFF3F8"/>
          <w:sz w:val="21"/>
          <w:szCs w:val="21"/>
          <w:lang w:eastAsia="es-CL"/>
        </w:rPr>
        <w:t xml:space="preserve">alias </w:t>
      </w:r>
      <w:proofErr w:type="spellStart"/>
      <w:r>
        <w:rPr>
          <w:rFonts w:ascii="Arial" w:eastAsia="Times New Roman" w:hAnsi="Arial" w:cs="Arial"/>
          <w:color w:val="EFF3F8"/>
          <w:sz w:val="21"/>
          <w:szCs w:val="21"/>
          <w:lang w:eastAsia="es-CL"/>
        </w:rPr>
        <w:t>avenv</w:t>
      </w:r>
      <w:proofErr w:type="spellEnd"/>
      <w:proofErr w:type="gramStart"/>
      <w:r>
        <w:rPr>
          <w:rFonts w:ascii="Arial" w:eastAsia="Times New Roman" w:hAnsi="Arial" w:cs="Arial"/>
          <w:color w:val="EFF3F8"/>
          <w:sz w:val="21"/>
          <w:szCs w:val="21"/>
          <w:lang w:eastAsia="es-CL"/>
        </w:rPr>
        <w:t>=.\</w:t>
      </w:r>
      <w:proofErr w:type="spellStart"/>
      <w:r>
        <w:rPr>
          <w:rFonts w:ascii="Arial" w:eastAsia="Times New Roman" w:hAnsi="Arial" w:cs="Arial"/>
          <w:color w:val="EFF3F8"/>
          <w:sz w:val="21"/>
          <w:szCs w:val="21"/>
          <w:lang w:eastAsia="es-CL"/>
        </w:rPr>
        <w:t>venv</w:t>
      </w:r>
      <w:proofErr w:type="spellEnd"/>
      <w:r>
        <w:rPr>
          <w:rFonts w:ascii="Arial" w:eastAsia="Times New Roman" w:hAnsi="Arial" w:cs="Arial"/>
          <w:color w:val="EFF3F8"/>
          <w:sz w:val="21"/>
          <w:szCs w:val="21"/>
          <w:lang w:eastAsia="es-CL"/>
        </w:rPr>
        <w:t>\Scripts\</w:t>
      </w:r>
      <w:proofErr w:type="spellStart"/>
      <w:r>
        <w:rPr>
          <w:rFonts w:ascii="Arial" w:eastAsia="Times New Roman" w:hAnsi="Arial" w:cs="Arial"/>
          <w:color w:val="EFF3F8"/>
          <w:sz w:val="21"/>
          <w:szCs w:val="21"/>
          <w:lang w:eastAsia="es-CL"/>
        </w:rPr>
        <w:t>activate</w:t>
      </w:r>
      <w:proofErr w:type="spellEnd"/>
      <w:proofErr w:type="gramEnd"/>
      <w:r>
        <w:rPr>
          <w:rFonts w:ascii="Arial" w:eastAsia="Times New Roman" w:hAnsi="Arial" w:cs="Arial"/>
          <w:color w:val="EFF3F8"/>
          <w:sz w:val="21"/>
          <w:szCs w:val="21"/>
          <w:lang w:eastAsia="es-CL"/>
        </w:rPr>
        <w:t>’</w:t>
      </w:r>
    </w:p>
    <w:p w14:paraId="70AD5167" w14:textId="375BEF58" w:rsidR="00BA45E8" w:rsidRDefault="00BA45E8" w:rsidP="00BA45E8">
      <w:pPr>
        <w:shd w:val="clear" w:color="auto" w:fill="24385B"/>
        <w:spacing w:after="0" w:line="240" w:lineRule="auto"/>
        <w:rPr>
          <w:rFonts w:ascii="Segoe UI Emoji" w:eastAsia="Times New Roman" w:hAnsi="Segoe UI Emoji" w:cs="Segoe UI Emoji"/>
          <w:color w:val="EFF3F8"/>
          <w:sz w:val="21"/>
          <w:szCs w:val="21"/>
          <w:lang w:eastAsia="es-CL"/>
        </w:rPr>
      </w:pPr>
      <w:r w:rsidRPr="00BA45E8">
        <w:rPr>
          <w:rFonts w:ascii="Arial" w:eastAsia="Times New Roman" w:hAnsi="Arial" w:cs="Arial"/>
          <w:color w:val="EFF3F8"/>
          <w:sz w:val="21"/>
          <w:szCs w:val="21"/>
          <w:lang w:eastAsia="es-CL"/>
        </w:rPr>
        <w:t>Clase del curso de </w:t>
      </w:r>
      <w:hyperlink r:id="rId5" w:tgtFrame="_blank" w:history="1">
        <w:r w:rsidRPr="00BA45E8">
          <w:rPr>
            <w:rFonts w:ascii="Arial" w:eastAsia="Times New Roman" w:hAnsi="Arial" w:cs="Arial"/>
            <w:color w:val="33B1FF"/>
            <w:sz w:val="21"/>
            <w:szCs w:val="21"/>
            <w:u w:val="single"/>
            <w:lang w:eastAsia="es-CL"/>
          </w:rPr>
          <w:t xml:space="preserve">Git y </w:t>
        </w:r>
        <w:proofErr w:type="spellStart"/>
        <w:r w:rsidRPr="00BA45E8">
          <w:rPr>
            <w:rFonts w:ascii="Arial" w:eastAsia="Times New Roman" w:hAnsi="Arial" w:cs="Arial"/>
            <w:color w:val="33B1FF"/>
            <w:sz w:val="21"/>
            <w:szCs w:val="21"/>
            <w:u w:val="single"/>
            <w:lang w:eastAsia="es-CL"/>
          </w:rPr>
          <w:t>Github</w:t>
        </w:r>
        <w:proofErr w:type="spellEnd"/>
      </w:hyperlink>
      <w:r w:rsidRPr="00BA45E8">
        <w:rPr>
          <w:rFonts w:ascii="Arial" w:eastAsia="Times New Roman" w:hAnsi="Arial" w:cs="Arial"/>
          <w:color w:val="EFF3F8"/>
          <w:sz w:val="21"/>
          <w:szCs w:val="21"/>
          <w:lang w:eastAsia="es-CL"/>
        </w:rPr>
        <w:t> </w:t>
      </w:r>
      <w:r w:rsidRPr="00BA45E8">
        <w:rPr>
          <w:rFonts w:ascii="Segoe UI Emoji" w:eastAsia="Times New Roman" w:hAnsi="Segoe UI Emoji" w:cs="Segoe UI Emoji"/>
          <w:color w:val="EFF3F8"/>
          <w:sz w:val="21"/>
          <w:szCs w:val="21"/>
          <w:lang w:eastAsia="es-CL"/>
        </w:rPr>
        <w:t>👩🏽</w:t>
      </w:r>
      <w:r w:rsidRPr="00BA45E8">
        <w:rPr>
          <w:rFonts w:ascii="Arial" w:eastAsia="Times New Roman" w:hAnsi="Arial" w:cs="Arial"/>
          <w:color w:val="EFF3F8"/>
          <w:sz w:val="21"/>
          <w:szCs w:val="21"/>
          <w:lang w:eastAsia="es-CL"/>
        </w:rPr>
        <w:t>‍</w:t>
      </w:r>
      <w:r w:rsidRPr="00BA45E8">
        <w:rPr>
          <w:rFonts w:ascii="Segoe UI Emoji" w:eastAsia="Times New Roman" w:hAnsi="Segoe UI Emoji" w:cs="Segoe UI Emoji"/>
          <w:color w:val="EFF3F8"/>
          <w:sz w:val="21"/>
          <w:szCs w:val="21"/>
          <w:lang w:eastAsia="es-CL"/>
        </w:rPr>
        <w:t>💻</w:t>
      </w:r>
    </w:p>
    <w:p w14:paraId="5CF9C2BB" w14:textId="74B06FE0" w:rsidR="00423E9C" w:rsidRDefault="00423E9C" w:rsidP="00BA45E8">
      <w:pPr>
        <w:shd w:val="clear" w:color="auto" w:fill="24385B"/>
        <w:spacing w:after="0" w:line="240" w:lineRule="auto"/>
        <w:rPr>
          <w:rFonts w:ascii="Segoe UI Emoji" w:eastAsia="Times New Roman" w:hAnsi="Segoe UI Emoji" w:cs="Segoe UI Emoji"/>
          <w:color w:val="EFF3F8"/>
          <w:sz w:val="21"/>
          <w:szCs w:val="21"/>
          <w:lang w:eastAsia="es-CL"/>
        </w:rPr>
      </w:pPr>
    </w:p>
    <w:p w14:paraId="7B22C793" w14:textId="77777777" w:rsidR="00423E9C" w:rsidRPr="00423E9C" w:rsidRDefault="00423E9C" w:rsidP="00423E9C">
      <w:pPr>
        <w:shd w:val="clear" w:color="auto" w:fill="24385B"/>
        <w:spacing w:after="0" w:line="240" w:lineRule="auto"/>
        <w:rPr>
          <w:rFonts w:ascii="Arial" w:eastAsia="Times New Roman" w:hAnsi="Arial" w:cs="Arial"/>
          <w:color w:val="EFF3F8"/>
          <w:sz w:val="21"/>
          <w:szCs w:val="21"/>
          <w:lang w:eastAsia="es-CL"/>
        </w:rPr>
      </w:pPr>
      <w:r w:rsidRPr="00423E9C">
        <w:rPr>
          <w:rFonts w:ascii="Arial" w:eastAsia="Times New Roman" w:hAnsi="Arial" w:cs="Arial"/>
          <w:color w:val="EFF3F8"/>
          <w:sz w:val="21"/>
          <w:szCs w:val="21"/>
          <w:lang w:eastAsia="es-CL"/>
        </w:rPr>
        <w:t>Aquí les dejo los pasos para crear un alias en Linux Ubuntu:</w:t>
      </w:r>
      <w:r w:rsidRPr="00423E9C">
        <w:rPr>
          <w:rFonts w:ascii="Arial" w:eastAsia="Times New Roman" w:hAnsi="Arial" w:cs="Arial"/>
          <w:color w:val="EFF3F8"/>
          <w:sz w:val="21"/>
          <w:szCs w:val="21"/>
          <w:lang w:eastAsia="es-CL"/>
        </w:rPr>
        <w:br/>
        <w:t>.</w:t>
      </w:r>
      <w:r w:rsidRPr="00423E9C">
        <w:rPr>
          <w:rFonts w:ascii="Arial" w:eastAsia="Times New Roman" w:hAnsi="Arial" w:cs="Arial"/>
          <w:color w:val="EFF3F8"/>
          <w:sz w:val="21"/>
          <w:szCs w:val="21"/>
          <w:lang w:eastAsia="es-CL"/>
        </w:rPr>
        <w:br/>
        <w:t xml:space="preserve">Para hacerlo en este sistema operativo, necesitamos que cada que la terminal cargue, el alias sea leído, para ello, la terminal tiene un archivo </w:t>
      </w:r>
      <w:proofErr w:type="gramStart"/>
      <w:r w:rsidRPr="00423E9C">
        <w:rPr>
          <w:rFonts w:ascii="Arial" w:eastAsia="Times New Roman" w:hAnsi="Arial" w:cs="Arial"/>
          <w:color w:val="EFF3F8"/>
          <w:sz w:val="21"/>
          <w:szCs w:val="21"/>
          <w:lang w:eastAsia="es-CL"/>
        </w:rPr>
        <w:t>llamado </w:t>
      </w:r>
      <w:r w:rsidRPr="00423E9C">
        <w:rPr>
          <w:rFonts w:ascii="Courier New" w:eastAsia="Times New Roman" w:hAnsi="Courier New" w:cs="Courier New"/>
          <w:color w:val="EFF3F8"/>
          <w:sz w:val="21"/>
          <w:szCs w:val="21"/>
          <w:shd w:val="clear" w:color="auto" w:fill="0C1633"/>
          <w:lang w:eastAsia="es-CL"/>
        </w:rPr>
        <w:t>.</w:t>
      </w:r>
      <w:proofErr w:type="spellStart"/>
      <w:r w:rsidRPr="00423E9C">
        <w:rPr>
          <w:rFonts w:ascii="Courier New" w:eastAsia="Times New Roman" w:hAnsi="Courier New" w:cs="Courier New"/>
          <w:color w:val="EFF3F8"/>
          <w:sz w:val="21"/>
          <w:szCs w:val="21"/>
          <w:shd w:val="clear" w:color="auto" w:fill="0C1633"/>
          <w:lang w:eastAsia="es-CL"/>
        </w:rPr>
        <w:t>bashrc</w:t>
      </w:r>
      <w:proofErr w:type="spellEnd"/>
      <w:proofErr w:type="gramEnd"/>
      <w:r w:rsidRPr="00423E9C">
        <w:rPr>
          <w:rFonts w:ascii="Arial" w:eastAsia="Times New Roman" w:hAnsi="Arial" w:cs="Arial"/>
          <w:color w:val="EFF3F8"/>
          <w:sz w:val="21"/>
          <w:szCs w:val="21"/>
          <w:lang w:eastAsia="es-CL"/>
        </w:rPr>
        <w:t> que contiene la configuración inicial, y usualmente se encuentra en nuestro home, por lo que hacemos lo siguiente:</w:t>
      </w:r>
      <w:r w:rsidRPr="00423E9C">
        <w:rPr>
          <w:rFonts w:ascii="Arial" w:eastAsia="Times New Roman" w:hAnsi="Arial" w:cs="Arial"/>
          <w:color w:val="EFF3F8"/>
          <w:sz w:val="21"/>
          <w:szCs w:val="21"/>
          <w:lang w:eastAsia="es-CL"/>
        </w:rPr>
        <w:br/>
        <w:t>.</w:t>
      </w:r>
    </w:p>
    <w:p w14:paraId="004F5349" w14:textId="77777777" w:rsidR="00423E9C" w:rsidRPr="00423E9C" w:rsidRDefault="00423E9C" w:rsidP="00423E9C">
      <w:pPr>
        <w:numPr>
          <w:ilvl w:val="0"/>
          <w:numId w:val="7"/>
        </w:numPr>
        <w:shd w:val="clear" w:color="auto" w:fill="24385B"/>
        <w:spacing w:after="0" w:line="240" w:lineRule="auto"/>
        <w:rPr>
          <w:rFonts w:ascii="Arial" w:eastAsia="Times New Roman" w:hAnsi="Arial" w:cs="Arial"/>
          <w:color w:val="EFF3F8"/>
          <w:sz w:val="21"/>
          <w:szCs w:val="21"/>
          <w:lang w:eastAsia="es-CL"/>
        </w:rPr>
      </w:pPr>
      <w:r w:rsidRPr="00423E9C">
        <w:rPr>
          <w:rFonts w:ascii="Arial" w:eastAsia="Times New Roman" w:hAnsi="Arial" w:cs="Arial"/>
          <w:color w:val="EFF3F8"/>
          <w:sz w:val="21"/>
          <w:szCs w:val="21"/>
          <w:lang w:eastAsia="es-CL"/>
        </w:rPr>
        <w:t>Ejecutar </w:t>
      </w:r>
      <w:r w:rsidRPr="00423E9C">
        <w:rPr>
          <w:rFonts w:ascii="Courier New" w:eastAsia="Times New Roman" w:hAnsi="Courier New" w:cs="Courier New"/>
          <w:color w:val="EFF3F8"/>
          <w:sz w:val="21"/>
          <w:szCs w:val="21"/>
          <w:shd w:val="clear" w:color="auto" w:fill="0C1633"/>
          <w:lang w:eastAsia="es-CL"/>
        </w:rPr>
        <w:t>sudo nano ~</w:t>
      </w:r>
      <w:proofErr w:type="gramStart"/>
      <w:r w:rsidRPr="00423E9C">
        <w:rPr>
          <w:rFonts w:ascii="Courier New" w:eastAsia="Times New Roman" w:hAnsi="Courier New" w:cs="Courier New"/>
          <w:color w:val="EFF3F8"/>
          <w:sz w:val="21"/>
          <w:szCs w:val="21"/>
          <w:shd w:val="clear" w:color="auto" w:fill="0C1633"/>
          <w:lang w:eastAsia="es-CL"/>
        </w:rPr>
        <w:t>/.</w:t>
      </w:r>
      <w:proofErr w:type="spellStart"/>
      <w:r w:rsidRPr="00423E9C">
        <w:rPr>
          <w:rFonts w:ascii="Courier New" w:eastAsia="Times New Roman" w:hAnsi="Courier New" w:cs="Courier New"/>
          <w:color w:val="EFF3F8"/>
          <w:sz w:val="21"/>
          <w:szCs w:val="21"/>
          <w:shd w:val="clear" w:color="auto" w:fill="0C1633"/>
          <w:lang w:eastAsia="es-CL"/>
        </w:rPr>
        <w:t>bashrc</w:t>
      </w:r>
      <w:proofErr w:type="spellEnd"/>
      <w:proofErr w:type="gramEnd"/>
    </w:p>
    <w:p w14:paraId="7E3AB4D0" w14:textId="77777777" w:rsidR="00423E9C" w:rsidRPr="00423E9C" w:rsidRDefault="00423E9C" w:rsidP="00423E9C">
      <w:pPr>
        <w:numPr>
          <w:ilvl w:val="0"/>
          <w:numId w:val="7"/>
        </w:numPr>
        <w:shd w:val="clear" w:color="auto" w:fill="24385B"/>
        <w:spacing w:after="0" w:line="240" w:lineRule="auto"/>
        <w:rPr>
          <w:rFonts w:ascii="Arial" w:eastAsia="Times New Roman" w:hAnsi="Arial" w:cs="Arial"/>
          <w:color w:val="EFF3F8"/>
          <w:sz w:val="21"/>
          <w:szCs w:val="21"/>
          <w:lang w:eastAsia="es-CL"/>
        </w:rPr>
      </w:pPr>
      <w:r w:rsidRPr="00423E9C">
        <w:rPr>
          <w:rFonts w:ascii="Arial" w:eastAsia="Times New Roman" w:hAnsi="Arial" w:cs="Arial"/>
          <w:color w:val="EFF3F8"/>
          <w:sz w:val="21"/>
          <w:szCs w:val="21"/>
          <w:lang w:eastAsia="es-CL"/>
        </w:rPr>
        <w:t>Ir al final del archivo</w:t>
      </w:r>
    </w:p>
    <w:p w14:paraId="2D379098" w14:textId="77777777" w:rsidR="00423E9C" w:rsidRPr="00423E9C" w:rsidRDefault="00423E9C" w:rsidP="00423E9C">
      <w:pPr>
        <w:numPr>
          <w:ilvl w:val="0"/>
          <w:numId w:val="7"/>
        </w:numPr>
        <w:shd w:val="clear" w:color="auto" w:fill="24385B"/>
        <w:spacing w:after="0" w:line="240" w:lineRule="auto"/>
        <w:rPr>
          <w:rFonts w:ascii="Arial" w:eastAsia="Times New Roman" w:hAnsi="Arial" w:cs="Arial"/>
          <w:color w:val="EFF3F8"/>
          <w:sz w:val="21"/>
          <w:szCs w:val="21"/>
          <w:lang w:eastAsia="es-CL"/>
        </w:rPr>
      </w:pPr>
      <w:r w:rsidRPr="00423E9C">
        <w:rPr>
          <w:rFonts w:ascii="Arial" w:eastAsia="Times New Roman" w:hAnsi="Arial" w:cs="Arial"/>
          <w:color w:val="EFF3F8"/>
          <w:sz w:val="21"/>
          <w:szCs w:val="21"/>
          <w:lang w:eastAsia="es-CL"/>
        </w:rPr>
        <w:t>Agregar el comando: </w:t>
      </w:r>
      <w:r w:rsidRPr="00423E9C">
        <w:rPr>
          <w:rFonts w:ascii="Courier New" w:eastAsia="Times New Roman" w:hAnsi="Courier New" w:cs="Courier New"/>
          <w:color w:val="EFF3F8"/>
          <w:sz w:val="21"/>
          <w:szCs w:val="21"/>
          <w:shd w:val="clear" w:color="auto" w:fill="0C1633"/>
          <w:lang w:eastAsia="es-CL"/>
        </w:rPr>
        <w:t xml:space="preserve">alias </w:t>
      </w:r>
      <w:proofErr w:type="spellStart"/>
      <w:r w:rsidRPr="00423E9C">
        <w:rPr>
          <w:rFonts w:ascii="Courier New" w:eastAsia="Times New Roman" w:hAnsi="Courier New" w:cs="Courier New"/>
          <w:color w:val="EFF3F8"/>
          <w:sz w:val="21"/>
          <w:szCs w:val="21"/>
          <w:shd w:val="clear" w:color="auto" w:fill="0C1633"/>
          <w:lang w:eastAsia="es-CL"/>
        </w:rPr>
        <w:t>avenv</w:t>
      </w:r>
      <w:proofErr w:type="spellEnd"/>
      <w:r w:rsidRPr="00423E9C">
        <w:rPr>
          <w:rFonts w:ascii="Courier New" w:eastAsia="Times New Roman" w:hAnsi="Courier New" w:cs="Courier New"/>
          <w:color w:val="EFF3F8"/>
          <w:sz w:val="21"/>
          <w:szCs w:val="21"/>
          <w:shd w:val="clear" w:color="auto" w:fill="0C1633"/>
          <w:lang w:eastAsia="es-CL"/>
        </w:rPr>
        <w:t>='</w:t>
      </w:r>
      <w:proofErr w:type="spellStart"/>
      <w:r w:rsidRPr="00423E9C">
        <w:rPr>
          <w:rFonts w:ascii="Courier New" w:eastAsia="Times New Roman" w:hAnsi="Courier New" w:cs="Courier New"/>
          <w:color w:val="EFF3F8"/>
          <w:sz w:val="21"/>
          <w:szCs w:val="21"/>
          <w:shd w:val="clear" w:color="auto" w:fill="0C1633"/>
          <w:lang w:eastAsia="es-CL"/>
        </w:rPr>
        <w:t>source</w:t>
      </w:r>
      <w:proofErr w:type="spellEnd"/>
      <w:r w:rsidRPr="00423E9C">
        <w:rPr>
          <w:rFonts w:ascii="Courier New" w:eastAsia="Times New Roman" w:hAnsi="Courier New" w:cs="Courier New"/>
          <w:color w:val="EFF3F8"/>
          <w:sz w:val="21"/>
          <w:szCs w:val="21"/>
          <w:shd w:val="clear" w:color="auto" w:fill="0C1633"/>
          <w:lang w:eastAsia="es-CL"/>
        </w:rPr>
        <w:t xml:space="preserve"> </w:t>
      </w:r>
      <w:proofErr w:type="spellStart"/>
      <w:r w:rsidRPr="00423E9C">
        <w:rPr>
          <w:rFonts w:ascii="Courier New" w:eastAsia="Times New Roman" w:hAnsi="Courier New" w:cs="Courier New"/>
          <w:color w:val="EFF3F8"/>
          <w:sz w:val="21"/>
          <w:szCs w:val="21"/>
          <w:shd w:val="clear" w:color="auto" w:fill="0C1633"/>
          <w:lang w:eastAsia="es-CL"/>
        </w:rPr>
        <w:t>venv</w:t>
      </w:r>
      <w:proofErr w:type="spellEnd"/>
      <w:r w:rsidRPr="00423E9C">
        <w:rPr>
          <w:rFonts w:ascii="Courier New" w:eastAsia="Times New Roman" w:hAnsi="Courier New" w:cs="Courier New"/>
          <w:color w:val="EFF3F8"/>
          <w:sz w:val="21"/>
          <w:szCs w:val="21"/>
          <w:shd w:val="clear" w:color="auto" w:fill="0C1633"/>
          <w:lang w:eastAsia="es-CL"/>
        </w:rPr>
        <w:t>/</w:t>
      </w:r>
      <w:proofErr w:type="spellStart"/>
      <w:r w:rsidRPr="00423E9C">
        <w:rPr>
          <w:rFonts w:ascii="Courier New" w:eastAsia="Times New Roman" w:hAnsi="Courier New" w:cs="Courier New"/>
          <w:color w:val="EFF3F8"/>
          <w:sz w:val="21"/>
          <w:szCs w:val="21"/>
          <w:shd w:val="clear" w:color="auto" w:fill="0C1633"/>
          <w:lang w:eastAsia="es-CL"/>
        </w:rPr>
        <w:t>bin</w:t>
      </w:r>
      <w:proofErr w:type="spellEnd"/>
      <w:r w:rsidRPr="00423E9C">
        <w:rPr>
          <w:rFonts w:ascii="Courier New" w:eastAsia="Times New Roman" w:hAnsi="Courier New" w:cs="Courier New"/>
          <w:color w:val="EFF3F8"/>
          <w:sz w:val="21"/>
          <w:szCs w:val="21"/>
          <w:shd w:val="clear" w:color="auto" w:fill="0C1633"/>
          <w:lang w:eastAsia="es-CL"/>
        </w:rPr>
        <w:t>/</w:t>
      </w:r>
      <w:proofErr w:type="spellStart"/>
      <w:r w:rsidRPr="00423E9C">
        <w:rPr>
          <w:rFonts w:ascii="Courier New" w:eastAsia="Times New Roman" w:hAnsi="Courier New" w:cs="Courier New"/>
          <w:color w:val="EFF3F8"/>
          <w:sz w:val="21"/>
          <w:szCs w:val="21"/>
          <w:shd w:val="clear" w:color="auto" w:fill="0C1633"/>
          <w:lang w:eastAsia="es-CL"/>
        </w:rPr>
        <w:t>activate</w:t>
      </w:r>
      <w:proofErr w:type="spellEnd"/>
      <w:r w:rsidRPr="00423E9C">
        <w:rPr>
          <w:rFonts w:ascii="Courier New" w:eastAsia="Times New Roman" w:hAnsi="Courier New" w:cs="Courier New"/>
          <w:color w:val="EFF3F8"/>
          <w:sz w:val="21"/>
          <w:szCs w:val="21"/>
          <w:shd w:val="clear" w:color="auto" w:fill="0C1633"/>
          <w:lang w:eastAsia="es-CL"/>
        </w:rPr>
        <w:t>'</w:t>
      </w:r>
    </w:p>
    <w:p w14:paraId="47B2D0D7" w14:textId="77777777" w:rsidR="00423E9C" w:rsidRPr="00423E9C" w:rsidRDefault="00423E9C" w:rsidP="00423E9C">
      <w:pPr>
        <w:numPr>
          <w:ilvl w:val="0"/>
          <w:numId w:val="7"/>
        </w:numPr>
        <w:shd w:val="clear" w:color="auto" w:fill="24385B"/>
        <w:spacing w:after="0" w:line="240" w:lineRule="auto"/>
        <w:rPr>
          <w:rFonts w:ascii="Arial" w:eastAsia="Times New Roman" w:hAnsi="Arial" w:cs="Arial"/>
          <w:color w:val="EFF3F8"/>
          <w:sz w:val="21"/>
          <w:szCs w:val="21"/>
          <w:lang w:eastAsia="es-CL"/>
        </w:rPr>
      </w:pPr>
      <w:r w:rsidRPr="00423E9C">
        <w:rPr>
          <w:rFonts w:ascii="Arial" w:eastAsia="Times New Roman" w:hAnsi="Arial" w:cs="Arial"/>
          <w:color w:val="EFF3F8"/>
          <w:sz w:val="21"/>
          <w:szCs w:val="21"/>
          <w:lang w:eastAsia="es-CL"/>
        </w:rPr>
        <w:t>Guardar presionando </w:t>
      </w:r>
      <w:proofErr w:type="spellStart"/>
      <w:r w:rsidRPr="00423E9C">
        <w:rPr>
          <w:rFonts w:ascii="Courier New" w:eastAsia="Times New Roman" w:hAnsi="Courier New" w:cs="Courier New"/>
          <w:color w:val="EFF3F8"/>
          <w:sz w:val="21"/>
          <w:szCs w:val="21"/>
          <w:shd w:val="clear" w:color="auto" w:fill="0C1633"/>
          <w:lang w:eastAsia="es-CL"/>
        </w:rPr>
        <w:t>ctrl</w:t>
      </w:r>
      <w:proofErr w:type="spellEnd"/>
      <w:r w:rsidRPr="00423E9C">
        <w:rPr>
          <w:rFonts w:ascii="Courier New" w:eastAsia="Times New Roman" w:hAnsi="Courier New" w:cs="Courier New"/>
          <w:color w:val="EFF3F8"/>
          <w:sz w:val="21"/>
          <w:szCs w:val="21"/>
          <w:shd w:val="clear" w:color="auto" w:fill="0C1633"/>
          <w:lang w:eastAsia="es-CL"/>
        </w:rPr>
        <w:t xml:space="preserve"> + o</w:t>
      </w:r>
      <w:r w:rsidRPr="00423E9C">
        <w:rPr>
          <w:rFonts w:ascii="Arial" w:eastAsia="Times New Roman" w:hAnsi="Arial" w:cs="Arial"/>
          <w:color w:val="EFF3F8"/>
          <w:sz w:val="21"/>
          <w:szCs w:val="21"/>
          <w:lang w:eastAsia="es-CL"/>
        </w:rPr>
        <w:t> y luego salir con </w:t>
      </w:r>
      <w:proofErr w:type="spellStart"/>
      <w:r w:rsidRPr="00423E9C">
        <w:rPr>
          <w:rFonts w:ascii="Courier New" w:eastAsia="Times New Roman" w:hAnsi="Courier New" w:cs="Courier New"/>
          <w:color w:val="EFF3F8"/>
          <w:sz w:val="21"/>
          <w:szCs w:val="21"/>
          <w:shd w:val="clear" w:color="auto" w:fill="0C1633"/>
          <w:lang w:eastAsia="es-CL"/>
        </w:rPr>
        <w:t>ctrl</w:t>
      </w:r>
      <w:proofErr w:type="spellEnd"/>
      <w:r w:rsidRPr="00423E9C">
        <w:rPr>
          <w:rFonts w:ascii="Courier New" w:eastAsia="Times New Roman" w:hAnsi="Courier New" w:cs="Courier New"/>
          <w:color w:val="EFF3F8"/>
          <w:sz w:val="21"/>
          <w:szCs w:val="21"/>
          <w:shd w:val="clear" w:color="auto" w:fill="0C1633"/>
          <w:lang w:eastAsia="es-CL"/>
        </w:rPr>
        <w:t xml:space="preserve"> + x</w:t>
      </w:r>
    </w:p>
    <w:p w14:paraId="320295BB" w14:textId="77777777" w:rsidR="00423E9C" w:rsidRPr="00423E9C" w:rsidRDefault="00423E9C" w:rsidP="00423E9C">
      <w:pPr>
        <w:numPr>
          <w:ilvl w:val="0"/>
          <w:numId w:val="7"/>
        </w:numPr>
        <w:shd w:val="clear" w:color="auto" w:fill="24385B"/>
        <w:spacing w:after="0" w:line="240" w:lineRule="auto"/>
        <w:rPr>
          <w:rFonts w:ascii="Arial" w:eastAsia="Times New Roman" w:hAnsi="Arial" w:cs="Arial"/>
          <w:color w:val="EFF3F8"/>
          <w:sz w:val="21"/>
          <w:szCs w:val="21"/>
          <w:lang w:eastAsia="es-CL"/>
        </w:rPr>
      </w:pPr>
      <w:proofErr w:type="spellStart"/>
      <w:r w:rsidRPr="00423E9C">
        <w:rPr>
          <w:rFonts w:ascii="Arial" w:eastAsia="Times New Roman" w:hAnsi="Arial" w:cs="Arial"/>
          <w:color w:val="EFF3F8"/>
          <w:sz w:val="21"/>
          <w:szCs w:val="21"/>
          <w:lang w:eastAsia="es-CL"/>
        </w:rPr>
        <w:t>Reejecutar</w:t>
      </w:r>
      <w:proofErr w:type="spellEnd"/>
      <w:r w:rsidRPr="00423E9C">
        <w:rPr>
          <w:rFonts w:ascii="Arial" w:eastAsia="Times New Roman" w:hAnsi="Arial" w:cs="Arial"/>
          <w:color w:val="EFF3F8"/>
          <w:sz w:val="21"/>
          <w:szCs w:val="21"/>
          <w:lang w:eastAsia="es-CL"/>
        </w:rPr>
        <w:t xml:space="preserve"> la configuración de la terminal: </w:t>
      </w:r>
      <w:proofErr w:type="spellStart"/>
      <w:r w:rsidRPr="00423E9C">
        <w:rPr>
          <w:rFonts w:ascii="Courier New" w:eastAsia="Times New Roman" w:hAnsi="Courier New" w:cs="Courier New"/>
          <w:color w:val="EFF3F8"/>
          <w:sz w:val="21"/>
          <w:szCs w:val="21"/>
          <w:shd w:val="clear" w:color="auto" w:fill="0C1633"/>
          <w:lang w:eastAsia="es-CL"/>
        </w:rPr>
        <w:t>source</w:t>
      </w:r>
      <w:proofErr w:type="spellEnd"/>
      <w:r w:rsidRPr="00423E9C">
        <w:rPr>
          <w:rFonts w:ascii="Courier New" w:eastAsia="Times New Roman" w:hAnsi="Courier New" w:cs="Courier New"/>
          <w:color w:val="EFF3F8"/>
          <w:sz w:val="21"/>
          <w:szCs w:val="21"/>
          <w:shd w:val="clear" w:color="auto" w:fill="0C1633"/>
          <w:lang w:eastAsia="es-CL"/>
        </w:rPr>
        <w:t xml:space="preserve"> ~</w:t>
      </w:r>
      <w:proofErr w:type="gramStart"/>
      <w:r w:rsidRPr="00423E9C">
        <w:rPr>
          <w:rFonts w:ascii="Courier New" w:eastAsia="Times New Roman" w:hAnsi="Courier New" w:cs="Courier New"/>
          <w:color w:val="EFF3F8"/>
          <w:sz w:val="21"/>
          <w:szCs w:val="21"/>
          <w:shd w:val="clear" w:color="auto" w:fill="0C1633"/>
          <w:lang w:eastAsia="es-CL"/>
        </w:rPr>
        <w:t>/.</w:t>
      </w:r>
      <w:proofErr w:type="spellStart"/>
      <w:r w:rsidRPr="00423E9C">
        <w:rPr>
          <w:rFonts w:ascii="Courier New" w:eastAsia="Times New Roman" w:hAnsi="Courier New" w:cs="Courier New"/>
          <w:color w:val="EFF3F8"/>
          <w:sz w:val="21"/>
          <w:szCs w:val="21"/>
          <w:shd w:val="clear" w:color="auto" w:fill="0C1633"/>
          <w:lang w:eastAsia="es-CL"/>
        </w:rPr>
        <w:t>bashrc</w:t>
      </w:r>
      <w:proofErr w:type="spellEnd"/>
      <w:proofErr w:type="gramEnd"/>
    </w:p>
    <w:p w14:paraId="283707AB" w14:textId="77777777" w:rsidR="00423E9C" w:rsidRPr="00423E9C" w:rsidRDefault="00423E9C" w:rsidP="00423E9C">
      <w:pPr>
        <w:numPr>
          <w:ilvl w:val="0"/>
          <w:numId w:val="7"/>
        </w:numPr>
        <w:shd w:val="clear" w:color="auto" w:fill="24385B"/>
        <w:spacing w:after="0" w:line="240" w:lineRule="auto"/>
        <w:rPr>
          <w:rFonts w:ascii="Arial" w:eastAsia="Times New Roman" w:hAnsi="Arial" w:cs="Arial"/>
          <w:color w:val="EFF3F8"/>
          <w:sz w:val="21"/>
          <w:szCs w:val="21"/>
          <w:lang w:eastAsia="es-CL"/>
        </w:rPr>
      </w:pPr>
      <w:r w:rsidRPr="00423E9C">
        <w:rPr>
          <w:rFonts w:ascii="Arial" w:eastAsia="Times New Roman" w:hAnsi="Arial" w:cs="Arial"/>
          <w:color w:val="EFF3F8"/>
          <w:sz w:val="21"/>
          <w:szCs w:val="21"/>
          <w:lang w:eastAsia="es-CL"/>
        </w:rPr>
        <w:t xml:space="preserve">Activar el entorno </w:t>
      </w:r>
      <w:proofErr w:type="spellStart"/>
      <w:r w:rsidRPr="00423E9C">
        <w:rPr>
          <w:rFonts w:ascii="Arial" w:eastAsia="Times New Roman" w:hAnsi="Arial" w:cs="Arial"/>
          <w:color w:val="EFF3F8"/>
          <w:sz w:val="21"/>
          <w:szCs w:val="21"/>
          <w:lang w:eastAsia="es-CL"/>
        </w:rPr>
        <w:t>vitual</w:t>
      </w:r>
      <w:proofErr w:type="spellEnd"/>
      <w:r w:rsidRPr="00423E9C">
        <w:rPr>
          <w:rFonts w:ascii="Arial" w:eastAsia="Times New Roman" w:hAnsi="Arial" w:cs="Arial"/>
          <w:color w:val="EFF3F8"/>
          <w:sz w:val="21"/>
          <w:szCs w:val="21"/>
          <w:lang w:eastAsia="es-CL"/>
        </w:rPr>
        <w:t> </w:t>
      </w:r>
      <w:proofErr w:type="spellStart"/>
      <w:r w:rsidRPr="00423E9C">
        <w:rPr>
          <w:rFonts w:ascii="Courier New" w:eastAsia="Times New Roman" w:hAnsi="Courier New" w:cs="Courier New"/>
          <w:color w:val="EFF3F8"/>
          <w:sz w:val="21"/>
          <w:szCs w:val="21"/>
          <w:shd w:val="clear" w:color="auto" w:fill="0C1633"/>
          <w:lang w:eastAsia="es-CL"/>
        </w:rPr>
        <w:t>avenv</w:t>
      </w:r>
      <w:proofErr w:type="spellEnd"/>
    </w:p>
    <w:p w14:paraId="2FC0CC74" w14:textId="179E6447" w:rsidR="00423E9C" w:rsidRPr="00BA45E8" w:rsidRDefault="00423E9C" w:rsidP="00BA45E8">
      <w:pPr>
        <w:shd w:val="clear" w:color="auto" w:fill="24385B"/>
        <w:spacing w:after="0" w:line="240" w:lineRule="auto"/>
        <w:rPr>
          <w:rFonts w:ascii="Arial" w:eastAsia="Times New Roman" w:hAnsi="Arial" w:cs="Arial"/>
          <w:color w:val="EFF3F8"/>
          <w:sz w:val="21"/>
          <w:szCs w:val="21"/>
          <w:lang w:eastAsia="es-CL"/>
        </w:rPr>
      </w:pPr>
      <w:r w:rsidRPr="00423E9C">
        <w:rPr>
          <w:rFonts w:ascii="Arial" w:eastAsia="Times New Roman" w:hAnsi="Arial" w:cs="Arial"/>
          <w:color w:val="EFF3F8"/>
          <w:sz w:val="21"/>
          <w:szCs w:val="21"/>
          <w:lang w:eastAsia="es-CL"/>
        </w:rPr>
        <w:t>.</w:t>
      </w:r>
      <w:r w:rsidRPr="00423E9C">
        <w:rPr>
          <w:rFonts w:ascii="Arial" w:eastAsia="Times New Roman" w:hAnsi="Arial" w:cs="Arial"/>
          <w:color w:val="EFF3F8"/>
          <w:sz w:val="21"/>
          <w:szCs w:val="21"/>
          <w:lang w:eastAsia="es-CL"/>
        </w:rPr>
        <w:br/>
        <w:t xml:space="preserve">De esa forma persistirá siempre, ya que el alias se guarda dentro del archivo de configuración de la </w:t>
      </w:r>
      <w:proofErr w:type="spellStart"/>
      <w:r w:rsidRPr="00423E9C">
        <w:rPr>
          <w:rFonts w:ascii="Arial" w:eastAsia="Times New Roman" w:hAnsi="Arial" w:cs="Arial"/>
          <w:color w:val="EFF3F8"/>
          <w:sz w:val="21"/>
          <w:szCs w:val="21"/>
          <w:lang w:eastAsia="es-CL"/>
        </w:rPr>
        <w:t>termial</w:t>
      </w:r>
      <w:proofErr w:type="spellEnd"/>
      <w:r w:rsidRPr="00423E9C">
        <w:rPr>
          <w:rFonts w:ascii="Arial" w:eastAsia="Times New Roman" w:hAnsi="Arial" w:cs="Arial"/>
          <w:color w:val="EFF3F8"/>
          <w:sz w:val="21"/>
          <w:szCs w:val="21"/>
          <w:lang w:eastAsia="es-CL"/>
        </w:rPr>
        <w:t xml:space="preserve"> </w:t>
      </w:r>
      <w:r w:rsidRPr="00423E9C">
        <w:rPr>
          <w:rFonts w:ascii="Segoe UI Emoji" w:eastAsia="Times New Roman" w:hAnsi="Segoe UI Emoji" w:cs="Segoe UI Emoji"/>
          <w:color w:val="EFF3F8"/>
          <w:sz w:val="21"/>
          <w:szCs w:val="21"/>
          <w:lang w:eastAsia="es-CL"/>
        </w:rPr>
        <w:t>😄</w:t>
      </w:r>
    </w:p>
    <w:p w14:paraId="4EE343E4" w14:textId="06252D51" w:rsidR="00BA45E8" w:rsidRDefault="00BA45E8" w:rsidP="00346EF4">
      <w:pPr>
        <w:rPr>
          <w:lang w:val="es-ES"/>
        </w:rPr>
      </w:pPr>
    </w:p>
    <w:p w14:paraId="6F244FA1" w14:textId="099553E5" w:rsidR="00CA0548" w:rsidRPr="00CA0548" w:rsidRDefault="00CA0548" w:rsidP="00CA0548">
      <w:pPr>
        <w:pStyle w:val="NormalWeb"/>
        <w:shd w:val="clear" w:color="auto" w:fill="24385B"/>
        <w:spacing w:before="0" w:beforeAutospacing="0" w:after="0" w:afterAutospacing="0"/>
        <w:rPr>
          <w:rFonts w:ascii="Arial" w:hAnsi="Arial" w:cs="Arial"/>
          <w:color w:val="EFF3F8"/>
          <w:sz w:val="21"/>
          <w:szCs w:val="21"/>
        </w:rPr>
      </w:pPr>
      <w:r>
        <w:rPr>
          <w:lang w:val="es-ES"/>
        </w:rPr>
        <w:lastRenderedPageBreak/>
        <w:t>3.</w:t>
      </w:r>
      <w:r w:rsidRPr="00CA0548">
        <w:rPr>
          <w:rStyle w:val="Textoennegrita"/>
          <w:rFonts w:ascii="Arial" w:hAnsi="Arial" w:cs="Arial"/>
          <w:color w:val="EFF3F8"/>
          <w:sz w:val="21"/>
          <w:szCs w:val="21"/>
        </w:rPr>
        <w:t xml:space="preserve"> </w:t>
      </w:r>
      <w:proofErr w:type="spellStart"/>
      <w:r w:rsidRPr="00CA0548">
        <w:rPr>
          <w:rFonts w:ascii="Arial" w:hAnsi="Arial" w:cs="Arial"/>
          <w:b/>
          <w:bCs/>
          <w:color w:val="EFF3F8"/>
          <w:sz w:val="21"/>
          <w:szCs w:val="21"/>
        </w:rPr>
        <w:t>Pip</w:t>
      </w:r>
      <w:proofErr w:type="spellEnd"/>
      <w:r w:rsidRPr="00CA0548">
        <w:rPr>
          <w:rFonts w:ascii="Arial" w:hAnsi="Arial" w:cs="Arial"/>
          <w:b/>
          <w:bCs/>
          <w:color w:val="EFF3F8"/>
          <w:sz w:val="21"/>
          <w:szCs w:val="21"/>
        </w:rPr>
        <w:t> (</w:t>
      </w:r>
      <w:proofErr w:type="spellStart"/>
      <w:r w:rsidRPr="00CA0548">
        <w:rPr>
          <w:rFonts w:ascii="Arial" w:hAnsi="Arial" w:cs="Arial"/>
          <w:b/>
          <w:bCs/>
          <w:color w:val="EFF3F8"/>
          <w:sz w:val="21"/>
          <w:szCs w:val="21"/>
        </w:rPr>
        <w:t>package</w:t>
      </w:r>
      <w:proofErr w:type="spellEnd"/>
      <w:r w:rsidRPr="00CA0548">
        <w:rPr>
          <w:rFonts w:ascii="Arial" w:hAnsi="Arial" w:cs="Arial"/>
          <w:b/>
          <w:bCs/>
          <w:color w:val="EFF3F8"/>
          <w:sz w:val="21"/>
          <w:szCs w:val="21"/>
        </w:rPr>
        <w:t xml:space="preserve"> </w:t>
      </w:r>
      <w:proofErr w:type="spellStart"/>
      <w:r w:rsidRPr="00CA0548">
        <w:rPr>
          <w:rFonts w:ascii="Arial" w:hAnsi="Arial" w:cs="Arial"/>
          <w:b/>
          <w:bCs/>
          <w:color w:val="EFF3F8"/>
          <w:sz w:val="21"/>
          <w:szCs w:val="21"/>
        </w:rPr>
        <w:t>installer</w:t>
      </w:r>
      <w:proofErr w:type="spellEnd"/>
      <w:r w:rsidRPr="00CA0548">
        <w:rPr>
          <w:rFonts w:ascii="Arial" w:hAnsi="Arial" w:cs="Arial"/>
          <w:b/>
          <w:bCs/>
          <w:color w:val="EFF3F8"/>
          <w:sz w:val="21"/>
          <w:szCs w:val="21"/>
        </w:rPr>
        <w:t xml:space="preserve"> </w:t>
      </w:r>
      <w:proofErr w:type="spellStart"/>
      <w:r w:rsidRPr="00CA0548">
        <w:rPr>
          <w:rFonts w:ascii="Arial" w:hAnsi="Arial" w:cs="Arial"/>
          <w:b/>
          <w:bCs/>
          <w:color w:val="EFF3F8"/>
          <w:sz w:val="21"/>
          <w:szCs w:val="21"/>
        </w:rPr>
        <w:t>for</w:t>
      </w:r>
      <w:proofErr w:type="spellEnd"/>
      <w:r w:rsidRPr="00CA0548">
        <w:rPr>
          <w:rFonts w:ascii="Arial" w:hAnsi="Arial" w:cs="Arial"/>
          <w:b/>
          <w:bCs/>
          <w:color w:val="EFF3F8"/>
          <w:sz w:val="21"/>
          <w:szCs w:val="21"/>
        </w:rPr>
        <w:t xml:space="preserve"> </w:t>
      </w:r>
      <w:proofErr w:type="spellStart"/>
      <w:r w:rsidRPr="00CA0548">
        <w:rPr>
          <w:rFonts w:ascii="Arial" w:hAnsi="Arial" w:cs="Arial"/>
          <w:b/>
          <w:bCs/>
          <w:color w:val="EFF3F8"/>
          <w:sz w:val="21"/>
          <w:szCs w:val="21"/>
        </w:rPr>
        <w:t>python</w:t>
      </w:r>
      <w:proofErr w:type="spellEnd"/>
      <w:r w:rsidRPr="00CA0548">
        <w:rPr>
          <w:rFonts w:ascii="Arial" w:hAnsi="Arial" w:cs="Arial"/>
          <w:b/>
          <w:bCs/>
          <w:color w:val="EFF3F8"/>
          <w:sz w:val="21"/>
          <w:szCs w:val="21"/>
        </w:rPr>
        <w:t>)</w:t>
      </w:r>
      <w:r w:rsidRPr="00CA0548">
        <w:rPr>
          <w:rFonts w:ascii="Arial" w:hAnsi="Arial" w:cs="Arial"/>
          <w:color w:val="EFF3F8"/>
          <w:sz w:val="21"/>
          <w:szCs w:val="21"/>
        </w:rPr>
        <w:t xml:space="preserve"> Nos permite descargar paquetes de terceros para utilizarlos en nuestro </w:t>
      </w:r>
      <w:proofErr w:type="spellStart"/>
      <w:r w:rsidRPr="00CA0548">
        <w:rPr>
          <w:rFonts w:ascii="Arial" w:hAnsi="Arial" w:cs="Arial"/>
          <w:color w:val="EFF3F8"/>
          <w:sz w:val="21"/>
          <w:szCs w:val="21"/>
        </w:rPr>
        <w:t>enviroment</w:t>
      </w:r>
      <w:proofErr w:type="spellEnd"/>
      <w:r w:rsidRPr="00CA0548">
        <w:rPr>
          <w:rFonts w:ascii="Arial" w:hAnsi="Arial" w:cs="Arial"/>
          <w:color w:val="EFF3F8"/>
          <w:sz w:val="21"/>
          <w:szCs w:val="21"/>
        </w:rPr>
        <w:t xml:space="preserve">, </w:t>
      </w:r>
      <w:proofErr w:type="spellStart"/>
      <w:r w:rsidRPr="00CA0548">
        <w:rPr>
          <w:rFonts w:ascii="Arial" w:hAnsi="Arial" w:cs="Arial"/>
          <w:color w:val="EFF3F8"/>
          <w:sz w:val="21"/>
          <w:szCs w:val="21"/>
        </w:rPr>
        <w:t>ademas</w:t>
      </w:r>
      <w:proofErr w:type="spellEnd"/>
      <w:r w:rsidRPr="00CA0548">
        <w:rPr>
          <w:rFonts w:ascii="Arial" w:hAnsi="Arial" w:cs="Arial"/>
          <w:color w:val="EFF3F8"/>
          <w:sz w:val="21"/>
          <w:szCs w:val="21"/>
        </w:rPr>
        <w:t xml:space="preserve"> se puede definir una versión </w:t>
      </w:r>
      <w:proofErr w:type="gramStart"/>
      <w:r w:rsidRPr="00CA0548">
        <w:rPr>
          <w:rFonts w:ascii="Arial" w:hAnsi="Arial" w:cs="Arial"/>
          <w:color w:val="EFF3F8"/>
          <w:sz w:val="21"/>
          <w:szCs w:val="21"/>
        </w:rPr>
        <w:t>especifica</w:t>
      </w:r>
      <w:proofErr w:type="gramEnd"/>
      <w:r w:rsidRPr="00CA0548">
        <w:rPr>
          <w:rFonts w:ascii="Arial" w:hAnsi="Arial" w:cs="Arial"/>
          <w:color w:val="EFF3F8"/>
          <w:sz w:val="21"/>
          <w:szCs w:val="21"/>
        </w:rPr>
        <w:t xml:space="preserve"> del paquete.</w:t>
      </w:r>
      <w:r w:rsidRPr="00CA0548">
        <w:rPr>
          <w:rFonts w:ascii="Arial" w:hAnsi="Arial" w:cs="Arial"/>
          <w:color w:val="EFF3F8"/>
          <w:sz w:val="21"/>
          <w:szCs w:val="21"/>
        </w:rPr>
        <w:br/>
        <w:t>|</w:t>
      </w:r>
    </w:p>
    <w:p w14:paraId="5F0FC8E6" w14:textId="77777777" w:rsidR="00CA0548" w:rsidRPr="00CA0548" w:rsidRDefault="00CA0548" w:rsidP="00CA0548">
      <w:pPr>
        <w:numPr>
          <w:ilvl w:val="0"/>
          <w:numId w:val="6"/>
        </w:numPr>
        <w:shd w:val="clear" w:color="auto" w:fill="24385B"/>
        <w:spacing w:after="0" w:line="240" w:lineRule="auto"/>
        <w:rPr>
          <w:rFonts w:ascii="Arial" w:eastAsia="Times New Roman" w:hAnsi="Arial" w:cs="Arial"/>
          <w:color w:val="EFF3F8"/>
          <w:sz w:val="21"/>
          <w:szCs w:val="21"/>
          <w:lang w:eastAsia="es-CL"/>
        </w:rPr>
      </w:pPr>
      <w:proofErr w:type="spellStart"/>
      <w:r w:rsidRPr="00CA0548">
        <w:rPr>
          <w:rFonts w:ascii="Courier New" w:eastAsia="Times New Roman" w:hAnsi="Courier New" w:cs="Courier New"/>
          <w:color w:val="EFF3F8"/>
          <w:sz w:val="21"/>
          <w:szCs w:val="21"/>
          <w:shd w:val="clear" w:color="auto" w:fill="0C1633"/>
          <w:lang w:eastAsia="es-CL"/>
        </w:rPr>
        <w:t>pip</w:t>
      </w:r>
      <w:proofErr w:type="spellEnd"/>
      <w:r w:rsidRPr="00CA0548">
        <w:rPr>
          <w:rFonts w:ascii="Courier New" w:eastAsia="Times New Roman" w:hAnsi="Courier New" w:cs="Courier New"/>
          <w:color w:val="EFF3F8"/>
          <w:sz w:val="21"/>
          <w:szCs w:val="21"/>
          <w:shd w:val="clear" w:color="auto" w:fill="0C1633"/>
          <w:lang w:eastAsia="es-CL"/>
        </w:rPr>
        <w:t xml:space="preserve"> </w:t>
      </w:r>
      <w:proofErr w:type="spellStart"/>
      <w:r w:rsidRPr="00CA0548">
        <w:rPr>
          <w:rFonts w:ascii="Courier New" w:eastAsia="Times New Roman" w:hAnsi="Courier New" w:cs="Courier New"/>
          <w:color w:val="EFF3F8"/>
          <w:sz w:val="21"/>
          <w:szCs w:val="21"/>
          <w:shd w:val="clear" w:color="auto" w:fill="0C1633"/>
          <w:lang w:eastAsia="es-CL"/>
        </w:rPr>
        <w:t>install</w:t>
      </w:r>
      <w:proofErr w:type="spellEnd"/>
      <w:r w:rsidRPr="00CA0548">
        <w:rPr>
          <w:rFonts w:ascii="Courier New" w:eastAsia="Times New Roman" w:hAnsi="Courier New" w:cs="Courier New"/>
          <w:color w:val="EFF3F8"/>
          <w:sz w:val="21"/>
          <w:szCs w:val="21"/>
          <w:shd w:val="clear" w:color="auto" w:fill="0C1633"/>
          <w:lang w:eastAsia="es-CL"/>
        </w:rPr>
        <w:t xml:space="preserve"> &lt;paquete&gt;</w:t>
      </w:r>
      <w:r w:rsidRPr="00CA0548">
        <w:rPr>
          <w:rFonts w:ascii="Arial" w:eastAsia="Times New Roman" w:hAnsi="Arial" w:cs="Arial"/>
          <w:color w:val="EFF3F8"/>
          <w:sz w:val="21"/>
          <w:szCs w:val="21"/>
          <w:lang w:eastAsia="es-CL"/>
        </w:rPr>
        <w:t xml:space="preserve"> instala el </w:t>
      </w:r>
      <w:proofErr w:type="gramStart"/>
      <w:r w:rsidRPr="00CA0548">
        <w:rPr>
          <w:rFonts w:ascii="Arial" w:eastAsia="Times New Roman" w:hAnsi="Arial" w:cs="Arial"/>
          <w:color w:val="EFF3F8"/>
          <w:sz w:val="21"/>
          <w:szCs w:val="21"/>
          <w:lang w:eastAsia="es-CL"/>
        </w:rPr>
        <w:t>paquete(</w:t>
      </w:r>
      <w:proofErr w:type="gramEnd"/>
      <w:r w:rsidRPr="00CA0548">
        <w:rPr>
          <w:rFonts w:ascii="Arial" w:eastAsia="Times New Roman" w:hAnsi="Arial" w:cs="Arial"/>
          <w:color w:val="EFF3F8"/>
          <w:sz w:val="21"/>
          <w:szCs w:val="21"/>
          <w:lang w:eastAsia="es-CL"/>
        </w:rPr>
        <w:t xml:space="preserve">pandas , </w:t>
      </w:r>
      <w:proofErr w:type="spellStart"/>
      <w:r w:rsidRPr="00CA0548">
        <w:rPr>
          <w:rFonts w:ascii="Arial" w:eastAsia="Times New Roman" w:hAnsi="Arial" w:cs="Arial"/>
          <w:color w:val="EFF3F8"/>
          <w:sz w:val="21"/>
          <w:szCs w:val="21"/>
          <w:lang w:eastAsia="es-CL"/>
        </w:rPr>
        <w:t>matplotlib</w:t>
      </w:r>
      <w:proofErr w:type="spellEnd"/>
      <w:r w:rsidRPr="00CA0548">
        <w:rPr>
          <w:rFonts w:ascii="Arial" w:eastAsia="Times New Roman" w:hAnsi="Arial" w:cs="Arial"/>
          <w:color w:val="EFF3F8"/>
          <w:sz w:val="21"/>
          <w:szCs w:val="21"/>
          <w:lang w:eastAsia="es-CL"/>
        </w:rPr>
        <w:t xml:space="preserve">, </w:t>
      </w:r>
      <w:proofErr w:type="spellStart"/>
      <w:r w:rsidRPr="00CA0548">
        <w:rPr>
          <w:rFonts w:ascii="Arial" w:eastAsia="Times New Roman" w:hAnsi="Arial" w:cs="Arial"/>
          <w:color w:val="EFF3F8"/>
          <w:sz w:val="21"/>
          <w:szCs w:val="21"/>
          <w:lang w:eastAsia="es-CL"/>
        </w:rPr>
        <w:t>bokeh</w:t>
      </w:r>
      <w:proofErr w:type="spellEnd"/>
      <w:r w:rsidRPr="00CA0548">
        <w:rPr>
          <w:rFonts w:ascii="Arial" w:eastAsia="Times New Roman" w:hAnsi="Arial" w:cs="Arial"/>
          <w:color w:val="EFF3F8"/>
          <w:sz w:val="21"/>
          <w:szCs w:val="21"/>
          <w:lang w:eastAsia="es-CL"/>
        </w:rPr>
        <w:t xml:space="preserve">, </w:t>
      </w:r>
      <w:proofErr w:type="spellStart"/>
      <w:r w:rsidRPr="00CA0548">
        <w:rPr>
          <w:rFonts w:ascii="Arial" w:eastAsia="Times New Roman" w:hAnsi="Arial" w:cs="Arial"/>
          <w:color w:val="EFF3F8"/>
          <w:sz w:val="21"/>
          <w:szCs w:val="21"/>
          <w:lang w:eastAsia="es-CL"/>
        </w:rPr>
        <w:t>etc</w:t>
      </w:r>
      <w:proofErr w:type="spellEnd"/>
      <w:r w:rsidRPr="00CA0548">
        <w:rPr>
          <w:rFonts w:ascii="Arial" w:eastAsia="Times New Roman" w:hAnsi="Arial" w:cs="Arial"/>
          <w:color w:val="EFF3F8"/>
          <w:sz w:val="21"/>
          <w:szCs w:val="21"/>
          <w:lang w:eastAsia="es-CL"/>
        </w:rPr>
        <w:t>) que se especifique</w:t>
      </w:r>
    </w:p>
    <w:p w14:paraId="7B9B11AB" w14:textId="77777777" w:rsidR="00CA0548" w:rsidRPr="00CA0548" w:rsidRDefault="00CA0548" w:rsidP="00CA0548">
      <w:pPr>
        <w:numPr>
          <w:ilvl w:val="0"/>
          <w:numId w:val="6"/>
        </w:numPr>
        <w:shd w:val="clear" w:color="auto" w:fill="24385B"/>
        <w:spacing w:after="0" w:line="240" w:lineRule="auto"/>
        <w:rPr>
          <w:rFonts w:ascii="Arial" w:eastAsia="Times New Roman" w:hAnsi="Arial" w:cs="Arial"/>
          <w:color w:val="EFF3F8"/>
          <w:sz w:val="21"/>
          <w:szCs w:val="21"/>
          <w:lang w:eastAsia="es-CL"/>
        </w:rPr>
      </w:pPr>
      <w:proofErr w:type="spellStart"/>
      <w:r w:rsidRPr="00CA0548">
        <w:rPr>
          <w:rFonts w:ascii="Courier New" w:eastAsia="Times New Roman" w:hAnsi="Courier New" w:cs="Courier New"/>
          <w:color w:val="EFF3F8"/>
          <w:sz w:val="21"/>
          <w:szCs w:val="21"/>
          <w:shd w:val="clear" w:color="auto" w:fill="0C1633"/>
          <w:lang w:eastAsia="es-CL"/>
        </w:rPr>
        <w:t>pip</w:t>
      </w:r>
      <w:proofErr w:type="spellEnd"/>
      <w:r w:rsidRPr="00CA0548">
        <w:rPr>
          <w:rFonts w:ascii="Courier New" w:eastAsia="Times New Roman" w:hAnsi="Courier New" w:cs="Courier New"/>
          <w:color w:val="EFF3F8"/>
          <w:sz w:val="21"/>
          <w:szCs w:val="21"/>
          <w:shd w:val="clear" w:color="auto" w:fill="0C1633"/>
          <w:lang w:eastAsia="es-CL"/>
        </w:rPr>
        <w:t xml:space="preserve"> </w:t>
      </w:r>
      <w:proofErr w:type="spellStart"/>
      <w:r w:rsidRPr="00CA0548">
        <w:rPr>
          <w:rFonts w:ascii="Courier New" w:eastAsia="Times New Roman" w:hAnsi="Courier New" w:cs="Courier New"/>
          <w:color w:val="EFF3F8"/>
          <w:sz w:val="21"/>
          <w:szCs w:val="21"/>
          <w:shd w:val="clear" w:color="auto" w:fill="0C1633"/>
          <w:lang w:eastAsia="es-CL"/>
        </w:rPr>
        <w:t>freeze</w:t>
      </w:r>
      <w:proofErr w:type="spellEnd"/>
      <w:r w:rsidRPr="00CA0548">
        <w:rPr>
          <w:rFonts w:ascii="Arial" w:eastAsia="Times New Roman" w:hAnsi="Arial" w:cs="Arial"/>
          <w:color w:val="EFF3F8"/>
          <w:sz w:val="21"/>
          <w:szCs w:val="21"/>
          <w:lang w:eastAsia="es-CL"/>
        </w:rPr>
        <w:t> muestra todos los paquetes instalados en tu ambiente virtual</w:t>
      </w:r>
    </w:p>
    <w:p w14:paraId="0701BF77" w14:textId="77777777" w:rsidR="00CA0548" w:rsidRPr="00CA0548" w:rsidRDefault="00CA0548" w:rsidP="00CA0548">
      <w:pPr>
        <w:shd w:val="clear" w:color="auto" w:fill="24385B"/>
        <w:spacing w:after="0" w:line="240" w:lineRule="auto"/>
        <w:rPr>
          <w:rFonts w:ascii="Arial" w:eastAsia="Times New Roman" w:hAnsi="Arial" w:cs="Arial"/>
          <w:color w:val="EFF3F8"/>
          <w:sz w:val="21"/>
          <w:szCs w:val="21"/>
          <w:lang w:eastAsia="es-CL"/>
        </w:rPr>
      </w:pPr>
      <w:r w:rsidRPr="00CA0548">
        <w:rPr>
          <w:rFonts w:ascii="Arial" w:eastAsia="Times New Roman" w:hAnsi="Arial" w:cs="Arial"/>
          <w:color w:val="EFF3F8"/>
          <w:sz w:val="21"/>
          <w:szCs w:val="21"/>
          <w:lang w:eastAsia="es-CL"/>
        </w:rPr>
        <w:t>|</w:t>
      </w:r>
      <w:r w:rsidRPr="00CA0548">
        <w:rPr>
          <w:rFonts w:ascii="Arial" w:eastAsia="Times New Roman" w:hAnsi="Arial" w:cs="Arial"/>
          <w:color w:val="EFF3F8"/>
          <w:sz w:val="21"/>
          <w:szCs w:val="21"/>
          <w:lang w:eastAsia="es-CL"/>
        </w:rPr>
        <w:br/>
        <w:t xml:space="preserve">Si quisiéramos que alguien </w:t>
      </w:r>
      <w:proofErr w:type="spellStart"/>
      <w:r w:rsidRPr="00CA0548">
        <w:rPr>
          <w:rFonts w:ascii="Arial" w:eastAsia="Times New Roman" w:hAnsi="Arial" w:cs="Arial"/>
          <w:color w:val="EFF3F8"/>
          <w:sz w:val="21"/>
          <w:szCs w:val="21"/>
          <w:lang w:eastAsia="es-CL"/>
        </w:rPr>
        <w:t>mas</w:t>
      </w:r>
      <w:proofErr w:type="spellEnd"/>
      <w:r w:rsidRPr="00CA0548">
        <w:rPr>
          <w:rFonts w:ascii="Arial" w:eastAsia="Times New Roman" w:hAnsi="Arial" w:cs="Arial"/>
          <w:color w:val="EFF3F8"/>
          <w:sz w:val="21"/>
          <w:szCs w:val="21"/>
          <w:lang w:eastAsia="es-CL"/>
        </w:rPr>
        <w:t xml:space="preserve"> pueda ejecutar nuestro proyecto es importante compartir que librería y versión hemos empleado; eso se realiza con el comando:</w:t>
      </w:r>
    </w:p>
    <w:p w14:paraId="691AF2E6" w14:textId="77777777" w:rsidR="00CA0548" w:rsidRPr="00CA0548" w:rsidRDefault="00CA0548" w:rsidP="00CA0548">
      <w:pPr>
        <w:shd w:val="clear" w:color="auto" w:fill="24385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z w:val="21"/>
          <w:szCs w:val="21"/>
          <w:shd w:val="clear" w:color="auto" w:fill="0C1633"/>
          <w:lang w:eastAsia="es-CL"/>
        </w:rPr>
      </w:pPr>
      <w:proofErr w:type="spellStart"/>
      <w:r w:rsidRPr="00CA0548">
        <w:rPr>
          <w:rFonts w:ascii="Courier New" w:eastAsia="Times New Roman" w:hAnsi="Courier New" w:cs="Courier New"/>
          <w:color w:val="EFF3F8"/>
          <w:sz w:val="21"/>
          <w:szCs w:val="21"/>
          <w:shd w:val="clear" w:color="auto" w:fill="0C1633"/>
          <w:lang w:eastAsia="es-CL"/>
        </w:rPr>
        <w:t>pip</w:t>
      </w:r>
      <w:proofErr w:type="spellEnd"/>
      <w:r w:rsidRPr="00CA0548">
        <w:rPr>
          <w:rFonts w:ascii="Courier New" w:eastAsia="Times New Roman" w:hAnsi="Courier New" w:cs="Courier New"/>
          <w:color w:val="EFF3F8"/>
          <w:sz w:val="21"/>
          <w:szCs w:val="21"/>
          <w:shd w:val="clear" w:color="auto" w:fill="0C1633"/>
          <w:lang w:eastAsia="es-CL"/>
        </w:rPr>
        <w:t xml:space="preserve"> </w:t>
      </w:r>
      <w:proofErr w:type="spellStart"/>
      <w:r w:rsidRPr="00CA0548">
        <w:rPr>
          <w:rFonts w:ascii="Arial" w:eastAsia="Times New Roman" w:hAnsi="Arial" w:cs="Arial"/>
          <w:b/>
          <w:bCs/>
          <w:color w:val="F92672"/>
          <w:sz w:val="21"/>
          <w:szCs w:val="21"/>
          <w:shd w:val="clear" w:color="auto" w:fill="0C1633"/>
          <w:lang w:eastAsia="es-CL"/>
        </w:rPr>
        <w:t>freeze</w:t>
      </w:r>
      <w:proofErr w:type="spellEnd"/>
      <w:r w:rsidRPr="00CA0548">
        <w:rPr>
          <w:rFonts w:ascii="Courier New" w:eastAsia="Times New Roman" w:hAnsi="Courier New" w:cs="Courier New"/>
          <w:color w:val="EFF3F8"/>
          <w:sz w:val="21"/>
          <w:szCs w:val="21"/>
          <w:shd w:val="clear" w:color="auto" w:fill="0C1633"/>
          <w:lang w:eastAsia="es-CL"/>
        </w:rPr>
        <w:t xml:space="preserve"> &gt; requirements.txt</w:t>
      </w:r>
    </w:p>
    <w:p w14:paraId="49E54403" w14:textId="77777777" w:rsidR="00CA0548" w:rsidRPr="00CA0548" w:rsidRDefault="00CA0548" w:rsidP="00CA0548">
      <w:pPr>
        <w:shd w:val="clear" w:color="auto" w:fill="24385B"/>
        <w:spacing w:after="0" w:line="240" w:lineRule="auto"/>
        <w:rPr>
          <w:rFonts w:ascii="Arial" w:eastAsia="Times New Roman" w:hAnsi="Arial" w:cs="Arial"/>
          <w:color w:val="EFF3F8"/>
          <w:sz w:val="21"/>
          <w:szCs w:val="21"/>
          <w:lang w:eastAsia="es-CL"/>
        </w:rPr>
      </w:pPr>
      <w:r w:rsidRPr="00CA0548">
        <w:rPr>
          <w:rFonts w:ascii="Arial" w:eastAsia="Times New Roman" w:hAnsi="Arial" w:cs="Arial"/>
          <w:color w:val="EFF3F8"/>
          <w:sz w:val="21"/>
          <w:szCs w:val="21"/>
          <w:lang w:eastAsia="es-CL"/>
        </w:rPr>
        <w:t>El resultado de </w:t>
      </w:r>
      <w:proofErr w:type="spellStart"/>
      <w:r w:rsidRPr="00CA0548">
        <w:rPr>
          <w:rFonts w:ascii="Courier New" w:eastAsia="Times New Roman" w:hAnsi="Courier New" w:cs="Courier New"/>
          <w:color w:val="EFF3F8"/>
          <w:sz w:val="21"/>
          <w:szCs w:val="21"/>
          <w:shd w:val="clear" w:color="auto" w:fill="0C1633"/>
          <w:lang w:eastAsia="es-CL"/>
        </w:rPr>
        <w:t>pip</w:t>
      </w:r>
      <w:proofErr w:type="spellEnd"/>
      <w:r w:rsidRPr="00CA0548">
        <w:rPr>
          <w:rFonts w:ascii="Courier New" w:eastAsia="Times New Roman" w:hAnsi="Courier New" w:cs="Courier New"/>
          <w:color w:val="EFF3F8"/>
          <w:sz w:val="21"/>
          <w:szCs w:val="21"/>
          <w:shd w:val="clear" w:color="auto" w:fill="0C1633"/>
          <w:lang w:eastAsia="es-CL"/>
        </w:rPr>
        <w:t xml:space="preserve"> </w:t>
      </w:r>
      <w:proofErr w:type="spellStart"/>
      <w:r w:rsidRPr="00CA0548">
        <w:rPr>
          <w:rFonts w:ascii="Courier New" w:eastAsia="Times New Roman" w:hAnsi="Courier New" w:cs="Courier New"/>
          <w:color w:val="EFF3F8"/>
          <w:sz w:val="21"/>
          <w:szCs w:val="21"/>
          <w:shd w:val="clear" w:color="auto" w:fill="0C1633"/>
          <w:lang w:eastAsia="es-CL"/>
        </w:rPr>
        <w:t>freeze</w:t>
      </w:r>
      <w:proofErr w:type="spellEnd"/>
      <w:r w:rsidRPr="00CA0548">
        <w:rPr>
          <w:rFonts w:ascii="Arial" w:eastAsia="Times New Roman" w:hAnsi="Arial" w:cs="Arial"/>
          <w:color w:val="EFF3F8"/>
          <w:sz w:val="21"/>
          <w:szCs w:val="21"/>
          <w:lang w:eastAsia="es-CL"/>
        </w:rPr>
        <w:t> se escribe en </w:t>
      </w:r>
      <w:r w:rsidRPr="00CA0548">
        <w:rPr>
          <w:rFonts w:ascii="Courier New" w:eastAsia="Times New Roman" w:hAnsi="Courier New" w:cs="Courier New"/>
          <w:color w:val="EFF3F8"/>
          <w:sz w:val="21"/>
          <w:szCs w:val="21"/>
          <w:shd w:val="clear" w:color="auto" w:fill="0C1633"/>
          <w:lang w:eastAsia="es-CL"/>
        </w:rPr>
        <w:t>requirements.txt</w:t>
      </w:r>
      <w:r w:rsidRPr="00CA0548">
        <w:rPr>
          <w:rFonts w:ascii="Arial" w:eastAsia="Times New Roman" w:hAnsi="Arial" w:cs="Arial"/>
          <w:color w:val="EFF3F8"/>
          <w:sz w:val="21"/>
          <w:szCs w:val="21"/>
          <w:lang w:eastAsia="es-CL"/>
        </w:rPr>
        <w:t xml:space="preserve"> (puedes usar otro </w:t>
      </w:r>
      <w:proofErr w:type="gramStart"/>
      <w:r w:rsidRPr="00CA0548">
        <w:rPr>
          <w:rFonts w:ascii="Arial" w:eastAsia="Times New Roman" w:hAnsi="Arial" w:cs="Arial"/>
          <w:color w:val="EFF3F8"/>
          <w:sz w:val="21"/>
          <w:szCs w:val="21"/>
          <w:lang w:eastAsia="es-CL"/>
        </w:rPr>
        <w:t>nombre</w:t>
      </w:r>
      <w:proofErr w:type="gramEnd"/>
      <w:r w:rsidRPr="00CA0548">
        <w:rPr>
          <w:rFonts w:ascii="Arial" w:eastAsia="Times New Roman" w:hAnsi="Arial" w:cs="Arial"/>
          <w:color w:val="EFF3F8"/>
          <w:sz w:val="21"/>
          <w:szCs w:val="21"/>
          <w:lang w:eastAsia="es-CL"/>
        </w:rPr>
        <w:t xml:space="preserve"> pero el mostrado es una buena </w:t>
      </w:r>
      <w:proofErr w:type="spellStart"/>
      <w:r w:rsidRPr="00CA0548">
        <w:rPr>
          <w:rFonts w:ascii="Arial" w:eastAsia="Times New Roman" w:hAnsi="Arial" w:cs="Arial"/>
          <w:color w:val="EFF3F8"/>
          <w:sz w:val="21"/>
          <w:szCs w:val="21"/>
          <w:lang w:eastAsia="es-CL"/>
        </w:rPr>
        <w:t>practica</w:t>
      </w:r>
      <w:proofErr w:type="spellEnd"/>
      <w:r w:rsidRPr="00CA0548">
        <w:rPr>
          <w:rFonts w:ascii="Arial" w:eastAsia="Times New Roman" w:hAnsi="Arial" w:cs="Arial"/>
          <w:color w:val="EFF3F8"/>
          <w:sz w:val="21"/>
          <w:szCs w:val="21"/>
          <w:lang w:eastAsia="es-CL"/>
        </w:rPr>
        <w:t>)</w:t>
      </w:r>
      <w:r w:rsidRPr="00CA0548">
        <w:rPr>
          <w:rFonts w:ascii="Arial" w:eastAsia="Times New Roman" w:hAnsi="Arial" w:cs="Arial"/>
          <w:color w:val="EFF3F8"/>
          <w:sz w:val="21"/>
          <w:szCs w:val="21"/>
          <w:lang w:eastAsia="es-CL"/>
        </w:rPr>
        <w:br/>
        <w:t>|</w:t>
      </w:r>
      <w:r w:rsidRPr="00CA0548">
        <w:rPr>
          <w:rFonts w:ascii="Arial" w:eastAsia="Times New Roman" w:hAnsi="Arial" w:cs="Arial"/>
          <w:color w:val="EFF3F8"/>
          <w:sz w:val="21"/>
          <w:szCs w:val="21"/>
          <w:lang w:eastAsia="es-CL"/>
        </w:rPr>
        <w:br/>
        <w:t>para instalar paquetes desde un archivo como </w:t>
      </w:r>
      <w:r w:rsidRPr="00CA0548">
        <w:rPr>
          <w:rFonts w:ascii="Courier New" w:eastAsia="Times New Roman" w:hAnsi="Courier New" w:cs="Courier New"/>
          <w:color w:val="EFF3F8"/>
          <w:sz w:val="21"/>
          <w:szCs w:val="21"/>
          <w:shd w:val="clear" w:color="auto" w:fill="0C1633"/>
          <w:lang w:eastAsia="es-CL"/>
        </w:rPr>
        <w:t>requirements.txt</w:t>
      </w:r>
      <w:r w:rsidRPr="00CA0548">
        <w:rPr>
          <w:rFonts w:ascii="Arial" w:eastAsia="Times New Roman" w:hAnsi="Arial" w:cs="Arial"/>
          <w:color w:val="EFF3F8"/>
          <w:sz w:val="21"/>
          <w:szCs w:val="21"/>
          <w:lang w:eastAsia="es-CL"/>
        </w:rPr>
        <w:t> ejecutamos:</w:t>
      </w:r>
    </w:p>
    <w:p w14:paraId="7B6EF47D" w14:textId="77777777" w:rsidR="00CA0548" w:rsidRPr="00CA0548" w:rsidRDefault="00CA0548" w:rsidP="00CA0548">
      <w:pPr>
        <w:shd w:val="clear" w:color="auto" w:fill="24385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z w:val="21"/>
          <w:szCs w:val="21"/>
          <w:lang w:eastAsia="es-CL"/>
        </w:rPr>
      </w:pPr>
      <w:proofErr w:type="spellStart"/>
      <w:r w:rsidRPr="00CA0548">
        <w:rPr>
          <w:rFonts w:ascii="Courier New" w:eastAsia="Times New Roman" w:hAnsi="Courier New" w:cs="Courier New"/>
          <w:color w:val="EFF3F8"/>
          <w:sz w:val="21"/>
          <w:szCs w:val="21"/>
          <w:shd w:val="clear" w:color="auto" w:fill="0C1633"/>
          <w:lang w:eastAsia="es-CL"/>
        </w:rPr>
        <w:t>pip</w:t>
      </w:r>
      <w:proofErr w:type="spellEnd"/>
      <w:r w:rsidRPr="00CA0548">
        <w:rPr>
          <w:rFonts w:ascii="Courier New" w:eastAsia="Times New Roman" w:hAnsi="Courier New" w:cs="Courier New"/>
          <w:color w:val="EFF3F8"/>
          <w:sz w:val="21"/>
          <w:szCs w:val="21"/>
          <w:shd w:val="clear" w:color="auto" w:fill="0C1633"/>
          <w:lang w:eastAsia="es-CL"/>
        </w:rPr>
        <w:t xml:space="preserve"> </w:t>
      </w:r>
      <w:proofErr w:type="spellStart"/>
      <w:r w:rsidRPr="00CA0548">
        <w:rPr>
          <w:rFonts w:ascii="Arial" w:eastAsia="Times New Roman" w:hAnsi="Arial" w:cs="Arial"/>
          <w:b/>
          <w:bCs/>
          <w:color w:val="F92672"/>
          <w:sz w:val="21"/>
          <w:szCs w:val="21"/>
          <w:shd w:val="clear" w:color="auto" w:fill="0C1633"/>
          <w:lang w:eastAsia="es-CL"/>
        </w:rPr>
        <w:t>install</w:t>
      </w:r>
      <w:proofErr w:type="spellEnd"/>
      <w:r w:rsidRPr="00CA0548">
        <w:rPr>
          <w:rFonts w:ascii="Courier New" w:eastAsia="Times New Roman" w:hAnsi="Courier New" w:cs="Courier New"/>
          <w:color w:val="EFF3F8"/>
          <w:sz w:val="21"/>
          <w:szCs w:val="21"/>
          <w:shd w:val="clear" w:color="auto" w:fill="0C1633"/>
          <w:lang w:eastAsia="es-CL"/>
        </w:rPr>
        <w:t xml:space="preserve"> -r requirements.txt </w:t>
      </w:r>
    </w:p>
    <w:p w14:paraId="5B484242" w14:textId="32527C93" w:rsidR="00EF36AF" w:rsidRDefault="00EF36AF" w:rsidP="00CA0548">
      <w:pPr>
        <w:rPr>
          <w:lang w:val="es-ES"/>
        </w:rPr>
      </w:pPr>
    </w:p>
    <w:p w14:paraId="2181E65A" w14:textId="7149F938" w:rsidR="002C3425" w:rsidRDefault="002C3425" w:rsidP="00CA0548">
      <w:pPr>
        <w:rPr>
          <w:rStyle w:val="CdigoHTML"/>
          <w:rFonts w:eastAsiaTheme="minorHAnsi"/>
          <w:color w:val="EFF3F8"/>
          <w:sz w:val="21"/>
          <w:szCs w:val="21"/>
          <w:shd w:val="clear" w:color="auto" w:fill="0C1633"/>
        </w:rPr>
      </w:pPr>
      <w:r>
        <w:rPr>
          <w:lang w:val="es-ES"/>
        </w:rPr>
        <w:t xml:space="preserve">4. </w:t>
      </w:r>
      <w:ins w:id="2" w:author="Unknown">
        <w:r>
          <w:rPr>
            <w:rFonts w:ascii="Arial" w:hAnsi="Arial" w:cs="Arial"/>
            <w:color w:val="EFF3F8"/>
            <w:sz w:val="21"/>
            <w:szCs w:val="21"/>
            <w:shd w:val="clear" w:color="auto" w:fill="24385B"/>
          </w:rPr>
          <w:t>Buenas prácticas</w:t>
        </w:r>
      </w:ins>
      <w:r>
        <w:rPr>
          <w:rFonts w:ascii="Arial" w:hAnsi="Arial" w:cs="Arial"/>
          <w:color w:val="EFF3F8"/>
          <w:sz w:val="21"/>
          <w:szCs w:val="21"/>
        </w:rPr>
        <w:br/>
      </w:r>
      <w:r>
        <w:rPr>
          <w:rStyle w:val="Textoennegrita"/>
          <w:rFonts w:ascii="Arial" w:hAnsi="Arial" w:cs="Arial"/>
          <w:color w:val="EFF3F8"/>
          <w:sz w:val="21"/>
          <w:szCs w:val="21"/>
          <w:shd w:val="clear" w:color="auto" w:fill="24385B"/>
        </w:rPr>
        <w:t>[Dejar dos espacios (líneas de código) entre las funciones]</w:t>
      </w:r>
      <w:r>
        <w:rPr>
          <w:rFonts w:ascii="Arial" w:hAnsi="Arial" w:cs="Arial"/>
          <w:b/>
          <w:bCs/>
          <w:color w:val="EFF3F8"/>
          <w:sz w:val="21"/>
          <w:szCs w:val="21"/>
          <w:shd w:val="clear" w:color="auto" w:fill="24385B"/>
        </w:rPr>
        <w:br/>
      </w:r>
      <w:r>
        <w:rPr>
          <w:rStyle w:val="Textoennegrita"/>
          <w:rFonts w:ascii="Arial" w:hAnsi="Arial" w:cs="Arial"/>
          <w:color w:val="EFF3F8"/>
          <w:sz w:val="21"/>
          <w:szCs w:val="21"/>
          <w:shd w:val="clear" w:color="auto" w:fill="24385B"/>
        </w:rPr>
        <w:t>[Crear una función principal]</w:t>
      </w:r>
      <w:r>
        <w:rPr>
          <w:rFonts w:ascii="Arial" w:hAnsi="Arial" w:cs="Arial"/>
          <w:color w:val="EFF3F8"/>
          <w:sz w:val="21"/>
          <w:szCs w:val="21"/>
        </w:rPr>
        <w:br/>
      </w:r>
      <w:r>
        <w:rPr>
          <w:rFonts w:ascii="Arial" w:hAnsi="Arial" w:cs="Arial"/>
          <w:color w:val="EFF3F8"/>
          <w:sz w:val="21"/>
          <w:szCs w:val="21"/>
          <w:shd w:val="clear" w:color="auto" w:fill="24385B"/>
        </w:rPr>
        <w:t>Esta línea de código:</w:t>
      </w:r>
      <w:r>
        <w:rPr>
          <w:rFonts w:ascii="Arial" w:hAnsi="Arial" w:cs="Arial"/>
          <w:color w:val="EFF3F8"/>
          <w:sz w:val="21"/>
          <w:szCs w:val="21"/>
        </w:rPr>
        <w:br/>
      </w:r>
      <w:proofErr w:type="spellStart"/>
      <w:r>
        <w:rPr>
          <w:rStyle w:val="CdigoHTML"/>
          <w:rFonts w:eastAsiaTheme="minorHAnsi"/>
          <w:color w:val="EFF3F8"/>
          <w:sz w:val="21"/>
          <w:szCs w:val="21"/>
          <w:shd w:val="clear" w:color="auto" w:fill="0C1633"/>
        </w:rPr>
        <w:t>if</w:t>
      </w:r>
      <w:proofErr w:type="spellEnd"/>
      <w:r>
        <w:rPr>
          <w:rStyle w:val="CdigoHTML"/>
          <w:rFonts w:eastAsiaTheme="minorHAnsi"/>
          <w:color w:val="EFF3F8"/>
          <w:sz w:val="21"/>
          <w:szCs w:val="21"/>
          <w:shd w:val="clear" w:color="auto" w:fill="0C1633"/>
        </w:rPr>
        <w:t xml:space="preserve"> __</w:t>
      </w:r>
      <w:proofErr w:type="spellStart"/>
      <w:r>
        <w:rPr>
          <w:rStyle w:val="CdigoHTML"/>
          <w:rFonts w:eastAsiaTheme="minorHAnsi"/>
          <w:color w:val="EFF3F8"/>
          <w:sz w:val="21"/>
          <w:szCs w:val="21"/>
          <w:shd w:val="clear" w:color="auto" w:fill="0C1633"/>
        </w:rPr>
        <w:t>name</w:t>
      </w:r>
      <w:proofErr w:type="spellEnd"/>
      <w:r>
        <w:rPr>
          <w:rStyle w:val="CdigoHTML"/>
          <w:rFonts w:eastAsiaTheme="minorHAnsi"/>
          <w:color w:val="EFF3F8"/>
          <w:sz w:val="21"/>
          <w:szCs w:val="21"/>
          <w:shd w:val="clear" w:color="auto" w:fill="0C1633"/>
        </w:rPr>
        <w:t>__ == "__</w:t>
      </w:r>
      <w:proofErr w:type="spellStart"/>
      <w:r>
        <w:rPr>
          <w:rStyle w:val="CdigoHTML"/>
          <w:rFonts w:eastAsiaTheme="minorHAnsi"/>
          <w:color w:val="EFF3F8"/>
          <w:sz w:val="21"/>
          <w:szCs w:val="21"/>
          <w:shd w:val="clear" w:color="auto" w:fill="0C1633"/>
        </w:rPr>
        <w:t>main</w:t>
      </w:r>
      <w:proofErr w:type="spellEnd"/>
      <w:r>
        <w:rPr>
          <w:rStyle w:val="CdigoHTML"/>
          <w:rFonts w:eastAsiaTheme="minorHAnsi"/>
          <w:color w:val="EFF3F8"/>
          <w:sz w:val="21"/>
          <w:szCs w:val="21"/>
          <w:shd w:val="clear" w:color="auto" w:fill="0C1633"/>
        </w:rPr>
        <w:t xml:space="preserve">__": </w:t>
      </w:r>
      <w:proofErr w:type="spellStart"/>
      <w:proofErr w:type="gramStart"/>
      <w:r>
        <w:rPr>
          <w:rStyle w:val="CdigoHTML"/>
          <w:rFonts w:eastAsiaTheme="minorHAnsi"/>
          <w:color w:val="EFF3F8"/>
          <w:sz w:val="21"/>
          <w:szCs w:val="21"/>
          <w:shd w:val="clear" w:color="auto" w:fill="0C1633"/>
        </w:rPr>
        <w:t>main</w:t>
      </w:r>
      <w:proofErr w:type="spellEnd"/>
      <w:r>
        <w:rPr>
          <w:rStyle w:val="CdigoHTML"/>
          <w:rFonts w:eastAsiaTheme="minorHAnsi"/>
          <w:color w:val="EFF3F8"/>
          <w:sz w:val="21"/>
          <w:szCs w:val="21"/>
          <w:shd w:val="clear" w:color="auto" w:fill="0C1633"/>
        </w:rPr>
        <w:t>(</w:t>
      </w:r>
      <w:proofErr w:type="gramEnd"/>
      <w:r>
        <w:rPr>
          <w:rStyle w:val="CdigoHTML"/>
          <w:rFonts w:eastAsiaTheme="minorHAnsi"/>
          <w:color w:val="EFF3F8"/>
          <w:sz w:val="21"/>
          <w:szCs w:val="21"/>
          <w:shd w:val="clear" w:color="auto" w:fill="0C1633"/>
        </w:rPr>
        <w:t xml:space="preserve">) //es el punto de entrada de un programa de Python. Una vez que se encuentra Python con esta línea de código, empieza a ejecutar todo lo </w:t>
      </w:r>
      <w:proofErr w:type="spellStart"/>
      <w:r>
        <w:rPr>
          <w:rStyle w:val="CdigoHTML"/>
          <w:rFonts w:eastAsiaTheme="minorHAnsi"/>
          <w:color w:val="EFF3F8"/>
          <w:sz w:val="21"/>
          <w:szCs w:val="21"/>
          <w:shd w:val="clear" w:color="auto" w:fill="0C1633"/>
        </w:rPr>
        <w:t>qué</w:t>
      </w:r>
      <w:proofErr w:type="spellEnd"/>
      <w:r>
        <w:rPr>
          <w:rStyle w:val="CdigoHTML"/>
          <w:rFonts w:eastAsiaTheme="minorHAnsi"/>
          <w:color w:val="EFF3F8"/>
          <w:sz w:val="21"/>
          <w:szCs w:val="21"/>
          <w:shd w:val="clear" w:color="auto" w:fill="0C1633"/>
        </w:rPr>
        <w:t xml:space="preserve"> esté abajo, cómo en este ejemplo, la función "</w:t>
      </w:r>
      <w:proofErr w:type="spellStart"/>
      <w:r>
        <w:rPr>
          <w:rStyle w:val="CdigoHTML"/>
          <w:rFonts w:eastAsiaTheme="minorHAnsi"/>
          <w:color w:val="EFF3F8"/>
          <w:sz w:val="21"/>
          <w:szCs w:val="21"/>
          <w:shd w:val="clear" w:color="auto" w:fill="0C1633"/>
        </w:rPr>
        <w:t>main</w:t>
      </w:r>
      <w:proofErr w:type="spellEnd"/>
      <w:r>
        <w:rPr>
          <w:rStyle w:val="CdigoHTML"/>
          <w:rFonts w:eastAsiaTheme="minorHAnsi"/>
          <w:color w:val="EFF3F8"/>
          <w:sz w:val="21"/>
          <w:szCs w:val="21"/>
          <w:shd w:val="clear" w:color="auto" w:fill="0C1633"/>
        </w:rPr>
        <w:t>".</w:t>
      </w:r>
    </w:p>
    <w:p w14:paraId="3DEAC458" w14:textId="78FF53DE" w:rsidR="002C3425" w:rsidRDefault="002C3425" w:rsidP="00CA0548">
      <w:pPr>
        <w:rPr>
          <w:rStyle w:val="CdigoHTML"/>
          <w:rFonts w:eastAsiaTheme="minorHAnsi"/>
          <w:color w:val="EFF3F8"/>
          <w:sz w:val="21"/>
          <w:szCs w:val="21"/>
          <w:shd w:val="clear" w:color="auto" w:fill="0C1633"/>
        </w:rPr>
      </w:pPr>
      <w:r>
        <w:rPr>
          <w:rStyle w:val="CdigoHTML"/>
          <w:rFonts w:eastAsiaTheme="minorHAnsi"/>
          <w:color w:val="EFF3F8"/>
          <w:sz w:val="21"/>
          <w:szCs w:val="21"/>
          <w:shd w:val="clear" w:color="auto" w:fill="0C1633"/>
        </w:rPr>
        <w:t xml:space="preserve">También, dejar siempre dos espacios de salto de </w:t>
      </w:r>
      <w:proofErr w:type="spellStart"/>
      <w:r>
        <w:rPr>
          <w:rStyle w:val="CdigoHTML"/>
          <w:rFonts w:eastAsiaTheme="minorHAnsi"/>
          <w:color w:val="EFF3F8"/>
          <w:sz w:val="21"/>
          <w:szCs w:val="21"/>
          <w:shd w:val="clear" w:color="auto" w:fill="0C1633"/>
        </w:rPr>
        <w:t>linea</w:t>
      </w:r>
      <w:proofErr w:type="spellEnd"/>
      <w:r>
        <w:rPr>
          <w:rStyle w:val="CdigoHTML"/>
          <w:rFonts w:eastAsiaTheme="minorHAnsi"/>
          <w:color w:val="EFF3F8"/>
          <w:sz w:val="21"/>
          <w:szCs w:val="21"/>
          <w:shd w:val="clear" w:color="auto" w:fill="0C1633"/>
        </w:rPr>
        <w:t xml:space="preserve"> entre las funciones</w:t>
      </w:r>
    </w:p>
    <w:p w14:paraId="4428A17F" w14:textId="77777777" w:rsidR="00BA3C92" w:rsidRDefault="00BA3C92" w:rsidP="00BA3C92">
      <w:pPr>
        <w:pStyle w:val="Ttulo2"/>
        <w:shd w:val="clear" w:color="auto" w:fill="121F3D"/>
        <w:spacing w:before="0" w:beforeAutospacing="0" w:after="0" w:afterAutospacing="0"/>
        <w:rPr>
          <w:rFonts w:ascii="Arial" w:hAnsi="Arial" w:cs="Arial"/>
          <w:color w:val="EFF3F8"/>
        </w:rPr>
      </w:pPr>
      <w:r>
        <w:rPr>
          <w:rStyle w:val="CdigoHTML"/>
          <w:rFonts w:eastAsiaTheme="minorHAnsi"/>
          <w:color w:val="EFF3F8"/>
          <w:sz w:val="21"/>
          <w:szCs w:val="21"/>
          <w:shd w:val="clear" w:color="auto" w:fill="0C1633"/>
        </w:rPr>
        <w:t xml:space="preserve">4 </w:t>
      </w:r>
      <w:proofErr w:type="spellStart"/>
      <w:r>
        <w:rPr>
          <w:rFonts w:ascii="Arial" w:hAnsi="Arial" w:cs="Arial"/>
          <w:color w:val="EFF3F8"/>
        </w:rPr>
        <w:t>List</w:t>
      </w:r>
      <w:proofErr w:type="spellEnd"/>
      <w:r>
        <w:rPr>
          <w:rFonts w:ascii="Arial" w:hAnsi="Arial" w:cs="Arial"/>
          <w:color w:val="EFF3F8"/>
        </w:rPr>
        <w:t xml:space="preserve"> </w:t>
      </w:r>
      <w:proofErr w:type="spellStart"/>
      <w:r>
        <w:rPr>
          <w:rFonts w:ascii="Arial" w:hAnsi="Arial" w:cs="Arial"/>
          <w:color w:val="EFF3F8"/>
        </w:rPr>
        <w:t>comprehensions</w:t>
      </w:r>
      <w:proofErr w:type="spellEnd"/>
    </w:p>
    <w:p w14:paraId="7641760A" w14:textId="39FA1E14" w:rsidR="00BA3C92" w:rsidRDefault="00BA3C92" w:rsidP="00CA0548">
      <w:pPr>
        <w:rPr>
          <w:lang w:val="es-ES"/>
        </w:rPr>
      </w:pPr>
      <w:r>
        <w:rPr>
          <w:noProof/>
        </w:rPr>
        <w:drawing>
          <wp:inline distT="0" distB="0" distL="0" distR="0" wp14:anchorId="604BB0BF" wp14:editId="52C8730A">
            <wp:extent cx="4714875" cy="1790700"/>
            <wp:effectExtent l="0" t="0" r="9525" b="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6"/>
                    <a:stretch>
                      <a:fillRect/>
                    </a:stretch>
                  </pic:blipFill>
                  <pic:spPr>
                    <a:xfrm>
                      <a:off x="0" y="0"/>
                      <a:ext cx="4714875" cy="1790700"/>
                    </a:xfrm>
                    <a:prstGeom prst="rect">
                      <a:avLst/>
                    </a:prstGeom>
                  </pic:spPr>
                </pic:pic>
              </a:graphicData>
            </a:graphic>
          </wp:inline>
        </w:drawing>
      </w:r>
    </w:p>
    <w:p w14:paraId="4B60BDE8" w14:textId="5962428C" w:rsidR="00A26DB5" w:rsidRDefault="00A26DB5" w:rsidP="00CA0548">
      <w:pPr>
        <w:rPr>
          <w:lang w:val="es-ES"/>
        </w:rPr>
      </w:pPr>
    </w:p>
    <w:p w14:paraId="299FE9D3" w14:textId="0E4D7175" w:rsidR="00A26DB5" w:rsidRDefault="00A26DB5" w:rsidP="00CA0548">
      <w:pPr>
        <w:rPr>
          <w:lang w:val="es-ES"/>
        </w:rPr>
      </w:pPr>
      <w:r>
        <w:rPr>
          <w:lang w:val="es-ES"/>
        </w:rPr>
        <w:lastRenderedPageBreak/>
        <w:t>5. lambda</w:t>
      </w:r>
      <w:r>
        <w:rPr>
          <w:noProof/>
        </w:rPr>
        <w:drawing>
          <wp:inline distT="0" distB="0" distL="0" distR="0" wp14:anchorId="395B8878" wp14:editId="582E41D2">
            <wp:extent cx="5547360" cy="4450080"/>
            <wp:effectExtent l="0" t="0" r="0" b="7620"/>
            <wp:docPr id="2"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7360" cy="4450080"/>
                    </a:xfrm>
                    <a:prstGeom prst="rect">
                      <a:avLst/>
                    </a:prstGeom>
                    <a:noFill/>
                    <a:ln>
                      <a:noFill/>
                    </a:ln>
                  </pic:spPr>
                </pic:pic>
              </a:graphicData>
            </a:graphic>
          </wp:inline>
        </w:drawing>
      </w:r>
    </w:p>
    <w:p w14:paraId="4C065AAA" w14:textId="025F8BC2" w:rsidR="00A26DB5" w:rsidRDefault="00A26DB5" w:rsidP="00CA0548">
      <w:pPr>
        <w:rPr>
          <w:lang w:val="es-ES"/>
        </w:rPr>
      </w:pPr>
      <w:r>
        <w:rPr>
          <w:lang w:val="es-ES"/>
        </w:rPr>
        <w:t xml:space="preserve">6. </w:t>
      </w:r>
      <w:proofErr w:type="spellStart"/>
      <w:r>
        <w:rPr>
          <w:lang w:val="es-ES"/>
        </w:rPr>
        <w:t>Filter</w:t>
      </w:r>
      <w:proofErr w:type="spellEnd"/>
      <w:r>
        <w:rPr>
          <w:lang w:val="es-ES"/>
        </w:rPr>
        <w:t xml:space="preserve">, </w:t>
      </w:r>
      <w:proofErr w:type="spellStart"/>
      <w:r>
        <w:rPr>
          <w:lang w:val="es-ES"/>
        </w:rPr>
        <w:t>map</w:t>
      </w:r>
      <w:proofErr w:type="spellEnd"/>
      <w:r>
        <w:rPr>
          <w:lang w:val="es-ES"/>
        </w:rPr>
        <w:t xml:space="preserve"> y reduce</w:t>
      </w:r>
    </w:p>
    <w:p w14:paraId="24A5D2D0" w14:textId="77777777" w:rsidR="003C3C28" w:rsidRPr="003C3C28" w:rsidRDefault="003C3C28" w:rsidP="003C3C28">
      <w:pPr>
        <w:shd w:val="clear" w:color="auto" w:fill="24385B"/>
        <w:spacing w:after="0" w:line="240" w:lineRule="auto"/>
        <w:rPr>
          <w:rFonts w:ascii="Roboto" w:eastAsia="Times New Roman" w:hAnsi="Roboto" w:cs="Times New Roman"/>
          <w:color w:val="EFF3F8"/>
          <w:sz w:val="21"/>
          <w:szCs w:val="21"/>
          <w:lang w:eastAsia="es-CL"/>
        </w:rPr>
      </w:pPr>
      <w:r w:rsidRPr="003C3C28">
        <w:rPr>
          <w:rFonts w:ascii="Roboto" w:eastAsia="Times New Roman" w:hAnsi="Roboto" w:cs="Times New Roman"/>
          <w:color w:val="EFF3F8"/>
          <w:sz w:val="21"/>
          <w:szCs w:val="21"/>
          <w:lang w:eastAsia="es-CL"/>
        </w:rPr>
        <w:t>La diferencia entre </w:t>
      </w:r>
      <w:proofErr w:type="spellStart"/>
      <w:r w:rsidRPr="003C3C28">
        <w:rPr>
          <w:rFonts w:ascii="Roboto" w:eastAsia="Times New Roman" w:hAnsi="Roboto" w:cs="Times New Roman"/>
          <w:b/>
          <w:bCs/>
          <w:color w:val="EFF3F8"/>
          <w:sz w:val="21"/>
          <w:szCs w:val="21"/>
          <w:lang w:eastAsia="es-CL"/>
        </w:rPr>
        <w:t>filter</w:t>
      </w:r>
      <w:proofErr w:type="spellEnd"/>
      <w:r w:rsidRPr="003C3C28">
        <w:rPr>
          <w:rFonts w:ascii="Roboto" w:eastAsia="Times New Roman" w:hAnsi="Roboto" w:cs="Times New Roman"/>
          <w:b/>
          <w:bCs/>
          <w:color w:val="EFF3F8"/>
          <w:sz w:val="21"/>
          <w:szCs w:val="21"/>
          <w:lang w:eastAsia="es-CL"/>
        </w:rPr>
        <w:t xml:space="preserve"> y </w:t>
      </w:r>
      <w:proofErr w:type="spellStart"/>
      <w:r w:rsidRPr="003C3C28">
        <w:rPr>
          <w:rFonts w:ascii="Roboto" w:eastAsia="Times New Roman" w:hAnsi="Roboto" w:cs="Times New Roman"/>
          <w:b/>
          <w:bCs/>
          <w:color w:val="EFF3F8"/>
          <w:sz w:val="21"/>
          <w:szCs w:val="21"/>
          <w:lang w:eastAsia="es-CL"/>
        </w:rPr>
        <w:t>map</w:t>
      </w:r>
      <w:proofErr w:type="spellEnd"/>
      <w:r w:rsidRPr="003C3C28">
        <w:rPr>
          <w:rFonts w:ascii="Roboto" w:eastAsia="Times New Roman" w:hAnsi="Roboto" w:cs="Times New Roman"/>
          <w:color w:val="EFF3F8"/>
          <w:sz w:val="21"/>
          <w:szCs w:val="21"/>
          <w:lang w:eastAsia="es-CL"/>
        </w:rPr>
        <w:t>:</w:t>
      </w:r>
    </w:p>
    <w:p w14:paraId="08954298" w14:textId="77777777" w:rsidR="003C3C28" w:rsidRPr="003C3C28" w:rsidRDefault="003C3C28" w:rsidP="003C3C28">
      <w:pPr>
        <w:numPr>
          <w:ilvl w:val="0"/>
          <w:numId w:val="8"/>
        </w:numPr>
        <w:shd w:val="clear" w:color="auto" w:fill="24385B"/>
        <w:spacing w:after="0" w:line="240" w:lineRule="auto"/>
        <w:rPr>
          <w:rFonts w:ascii="Roboto" w:eastAsia="Times New Roman" w:hAnsi="Roboto" w:cs="Times New Roman"/>
          <w:color w:val="EFF3F8"/>
          <w:sz w:val="21"/>
          <w:szCs w:val="21"/>
          <w:lang w:eastAsia="es-CL"/>
        </w:rPr>
      </w:pPr>
      <w:proofErr w:type="spellStart"/>
      <w:r w:rsidRPr="003C3C28">
        <w:rPr>
          <w:rFonts w:ascii="Roboto" w:eastAsia="Times New Roman" w:hAnsi="Roboto" w:cs="Times New Roman"/>
          <w:i/>
          <w:iCs/>
          <w:color w:val="EFF3F8"/>
          <w:sz w:val="21"/>
          <w:szCs w:val="21"/>
          <w:lang w:eastAsia="es-CL"/>
        </w:rPr>
        <w:t>filter</w:t>
      </w:r>
      <w:proofErr w:type="spellEnd"/>
      <w:r w:rsidRPr="003C3C28">
        <w:rPr>
          <w:rFonts w:ascii="Roboto" w:eastAsia="Times New Roman" w:hAnsi="Roboto" w:cs="Times New Roman"/>
          <w:color w:val="EFF3F8"/>
          <w:sz w:val="21"/>
          <w:szCs w:val="21"/>
          <w:lang w:eastAsia="es-CL"/>
        </w:rPr>
        <w:t xml:space="preserve"> devuelve True </w:t>
      </w:r>
      <w:proofErr w:type="spellStart"/>
      <w:r w:rsidRPr="003C3C28">
        <w:rPr>
          <w:rFonts w:ascii="Roboto" w:eastAsia="Times New Roman" w:hAnsi="Roboto" w:cs="Times New Roman"/>
          <w:color w:val="EFF3F8"/>
          <w:sz w:val="21"/>
          <w:szCs w:val="21"/>
          <w:lang w:eastAsia="es-CL"/>
        </w:rPr>
        <w:t>or</w:t>
      </w:r>
      <w:proofErr w:type="spellEnd"/>
      <w:r w:rsidRPr="003C3C28">
        <w:rPr>
          <w:rFonts w:ascii="Roboto" w:eastAsia="Times New Roman" w:hAnsi="Roboto" w:cs="Times New Roman"/>
          <w:color w:val="EFF3F8"/>
          <w:sz w:val="21"/>
          <w:szCs w:val="21"/>
          <w:lang w:eastAsia="es-CL"/>
        </w:rPr>
        <w:t xml:space="preserve"> False según el valor esté dentro de los criterios buscados o no. En caso de que no cumpla con la condición, no será devuelto y la lista se verá reducida por este filtro.</w:t>
      </w:r>
    </w:p>
    <w:p w14:paraId="61286A34" w14:textId="77777777" w:rsidR="003C3C28" w:rsidRPr="003C3C28" w:rsidRDefault="003C3C28" w:rsidP="003C3C28">
      <w:pPr>
        <w:numPr>
          <w:ilvl w:val="0"/>
          <w:numId w:val="8"/>
        </w:numPr>
        <w:shd w:val="clear" w:color="auto" w:fill="24385B"/>
        <w:spacing w:after="0" w:line="240" w:lineRule="auto"/>
        <w:rPr>
          <w:rFonts w:ascii="Roboto" w:eastAsia="Times New Roman" w:hAnsi="Roboto" w:cs="Times New Roman"/>
          <w:color w:val="EFF3F8"/>
          <w:sz w:val="21"/>
          <w:szCs w:val="21"/>
          <w:lang w:eastAsia="es-CL"/>
        </w:rPr>
      </w:pPr>
      <w:proofErr w:type="spellStart"/>
      <w:r w:rsidRPr="003C3C28">
        <w:rPr>
          <w:rFonts w:ascii="Roboto" w:eastAsia="Times New Roman" w:hAnsi="Roboto" w:cs="Times New Roman"/>
          <w:i/>
          <w:iCs/>
          <w:color w:val="EFF3F8"/>
          <w:sz w:val="21"/>
          <w:szCs w:val="21"/>
          <w:lang w:eastAsia="es-CL"/>
        </w:rPr>
        <w:t>Map</w:t>
      </w:r>
      <w:proofErr w:type="spellEnd"/>
      <w:r w:rsidRPr="003C3C28">
        <w:rPr>
          <w:rFonts w:ascii="Roboto" w:eastAsia="Times New Roman" w:hAnsi="Roboto" w:cs="Times New Roman"/>
          <w:color w:val="EFF3F8"/>
          <w:sz w:val="21"/>
          <w:szCs w:val="21"/>
          <w:lang w:eastAsia="es-CL"/>
        </w:rPr>
        <w:t> funciona muy parecido, pero su diferencia radica en que no puede eliminar valores de la lista del array entregado. Es decir, el output tiene la misma cantidad de valores que el input.</w:t>
      </w:r>
    </w:p>
    <w:p w14:paraId="667F3471" w14:textId="77777777" w:rsidR="003C3C28" w:rsidRPr="003C3C28" w:rsidRDefault="003C3C28" w:rsidP="003C3C28">
      <w:pPr>
        <w:shd w:val="clear" w:color="auto" w:fill="24385B"/>
        <w:spacing w:after="0" w:line="240" w:lineRule="auto"/>
        <w:rPr>
          <w:rFonts w:ascii="Roboto" w:eastAsia="Times New Roman" w:hAnsi="Roboto" w:cs="Times New Roman"/>
          <w:color w:val="EFF3F8"/>
          <w:sz w:val="21"/>
          <w:szCs w:val="21"/>
          <w:lang w:eastAsia="es-CL"/>
        </w:rPr>
      </w:pPr>
      <w:r w:rsidRPr="003C3C28">
        <w:rPr>
          <w:rFonts w:ascii="Roboto" w:eastAsia="Times New Roman" w:hAnsi="Roboto" w:cs="Times New Roman"/>
          <w:color w:val="EFF3F8"/>
          <w:sz w:val="21"/>
          <w:szCs w:val="21"/>
          <w:lang w:eastAsia="es-CL"/>
        </w:rPr>
        <w:t>Cómo funciona </w:t>
      </w:r>
      <w:r w:rsidRPr="003C3C28">
        <w:rPr>
          <w:rFonts w:ascii="Roboto" w:eastAsia="Times New Roman" w:hAnsi="Roboto" w:cs="Times New Roman"/>
          <w:b/>
          <w:bCs/>
          <w:color w:val="EFF3F8"/>
          <w:sz w:val="21"/>
          <w:szCs w:val="21"/>
          <w:lang w:eastAsia="es-CL"/>
        </w:rPr>
        <w:t>reduce</w:t>
      </w:r>
      <w:r w:rsidRPr="003C3C28">
        <w:rPr>
          <w:rFonts w:ascii="Roboto" w:eastAsia="Times New Roman" w:hAnsi="Roboto" w:cs="Times New Roman"/>
          <w:color w:val="EFF3F8"/>
          <w:sz w:val="21"/>
          <w:szCs w:val="21"/>
          <w:lang w:eastAsia="es-CL"/>
        </w:rPr>
        <w:t>:</w:t>
      </w:r>
    </w:p>
    <w:p w14:paraId="390BADF1" w14:textId="77777777" w:rsidR="003C3C28" w:rsidRPr="003C3C28" w:rsidRDefault="003C3C28" w:rsidP="003C3C28">
      <w:pPr>
        <w:numPr>
          <w:ilvl w:val="0"/>
          <w:numId w:val="9"/>
        </w:numPr>
        <w:shd w:val="clear" w:color="auto" w:fill="24385B"/>
        <w:spacing w:after="0" w:line="240" w:lineRule="auto"/>
        <w:rPr>
          <w:rFonts w:ascii="Roboto" w:eastAsia="Times New Roman" w:hAnsi="Roboto" w:cs="Times New Roman"/>
          <w:color w:val="EFF3F8"/>
          <w:sz w:val="21"/>
          <w:szCs w:val="21"/>
          <w:lang w:eastAsia="es-CL"/>
        </w:rPr>
      </w:pPr>
      <w:r w:rsidRPr="003C3C28">
        <w:rPr>
          <w:rFonts w:ascii="Roboto" w:eastAsia="Times New Roman" w:hAnsi="Roboto" w:cs="Times New Roman"/>
          <w:i/>
          <w:iCs/>
          <w:color w:val="EFF3F8"/>
          <w:sz w:val="21"/>
          <w:szCs w:val="21"/>
          <w:lang w:eastAsia="es-CL"/>
        </w:rPr>
        <w:t>Reduce</w:t>
      </w:r>
      <w:r w:rsidRPr="003C3C28">
        <w:rPr>
          <w:rFonts w:ascii="Roboto" w:eastAsia="Times New Roman" w:hAnsi="Roboto" w:cs="Times New Roman"/>
          <w:color w:val="EFF3F8"/>
          <w:sz w:val="21"/>
          <w:szCs w:val="21"/>
          <w:lang w:eastAsia="es-CL"/>
        </w:rPr>
        <w:t> toma 2 valores entregados como parámetros y el iterador como otro parámetro. Realiza la función con estos 2 valores, y luego con el resultado de esto y el valor que le sigue en el array. Y así hasta pasar por todos los valores de la lista.</w:t>
      </w:r>
    </w:p>
    <w:p w14:paraId="26814434" w14:textId="1CB21CDA" w:rsidR="003C3C28" w:rsidRDefault="003C3C28" w:rsidP="00CA0548">
      <w:pPr>
        <w:rPr>
          <w:lang w:val="es-ES"/>
        </w:rPr>
      </w:pPr>
    </w:p>
    <w:p w14:paraId="78098C8B" w14:textId="4C70EE46" w:rsidR="003C3C28" w:rsidRDefault="003C3C28" w:rsidP="00CA0548">
      <w:pPr>
        <w:rPr>
          <w:lang w:val="es-ES"/>
        </w:rPr>
      </w:pPr>
      <w:proofErr w:type="spellStart"/>
      <w:r>
        <w:rPr>
          <w:lang w:val="es-ES"/>
        </w:rPr>
        <w:t>Filter</w:t>
      </w:r>
      <w:proofErr w:type="spellEnd"/>
    </w:p>
    <w:p w14:paraId="41B3D600" w14:textId="2371C781" w:rsidR="00A26DB5" w:rsidRDefault="00A26DB5" w:rsidP="00CA0548">
      <w:pPr>
        <w:rPr>
          <w:lang w:val="es-ES"/>
        </w:rPr>
      </w:pPr>
      <w:r>
        <w:rPr>
          <w:noProof/>
        </w:rPr>
        <w:lastRenderedPageBreak/>
        <w:drawing>
          <wp:inline distT="0" distB="0" distL="0" distR="0" wp14:anchorId="238BEDF6" wp14:editId="4A34B53B">
            <wp:extent cx="3057525" cy="2847975"/>
            <wp:effectExtent l="0" t="0" r="9525" b="9525"/>
            <wp:docPr id="3" name="Imagen 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10;&#10;Descripción generada automáticamente"/>
                    <pic:cNvPicPr/>
                  </pic:nvPicPr>
                  <pic:blipFill>
                    <a:blip r:embed="rId8"/>
                    <a:stretch>
                      <a:fillRect/>
                    </a:stretch>
                  </pic:blipFill>
                  <pic:spPr>
                    <a:xfrm>
                      <a:off x="0" y="0"/>
                      <a:ext cx="3057525" cy="2847975"/>
                    </a:xfrm>
                    <a:prstGeom prst="rect">
                      <a:avLst/>
                    </a:prstGeom>
                  </pic:spPr>
                </pic:pic>
              </a:graphicData>
            </a:graphic>
          </wp:inline>
        </w:drawing>
      </w:r>
    </w:p>
    <w:p w14:paraId="5EFF62B3" w14:textId="767BD05E" w:rsidR="003C3C28" w:rsidRDefault="003C3C28" w:rsidP="00CA0548">
      <w:pPr>
        <w:rPr>
          <w:lang w:val="es-ES"/>
        </w:rPr>
      </w:pPr>
      <w:proofErr w:type="spellStart"/>
      <w:r>
        <w:rPr>
          <w:lang w:val="es-ES"/>
        </w:rPr>
        <w:t>Map</w:t>
      </w:r>
      <w:proofErr w:type="spellEnd"/>
    </w:p>
    <w:p w14:paraId="06F5945F" w14:textId="5E273B82" w:rsidR="003C3C28" w:rsidRDefault="003C3C28" w:rsidP="00CA0548">
      <w:pPr>
        <w:rPr>
          <w:lang w:val="es-ES"/>
        </w:rPr>
      </w:pPr>
      <w:r>
        <w:rPr>
          <w:noProof/>
        </w:rPr>
        <w:drawing>
          <wp:inline distT="0" distB="0" distL="0" distR="0" wp14:anchorId="2222E26A" wp14:editId="2F54BD79">
            <wp:extent cx="2962275" cy="2886075"/>
            <wp:effectExtent l="0" t="0" r="9525" b="9525"/>
            <wp:docPr id="4" name="Imagen 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10;&#10;Descripción generada automáticamente"/>
                    <pic:cNvPicPr/>
                  </pic:nvPicPr>
                  <pic:blipFill>
                    <a:blip r:embed="rId9"/>
                    <a:stretch>
                      <a:fillRect/>
                    </a:stretch>
                  </pic:blipFill>
                  <pic:spPr>
                    <a:xfrm>
                      <a:off x="0" y="0"/>
                      <a:ext cx="2962275" cy="2886075"/>
                    </a:xfrm>
                    <a:prstGeom prst="rect">
                      <a:avLst/>
                    </a:prstGeom>
                  </pic:spPr>
                </pic:pic>
              </a:graphicData>
            </a:graphic>
          </wp:inline>
        </w:drawing>
      </w:r>
    </w:p>
    <w:p w14:paraId="25AA35A7" w14:textId="5B29223F" w:rsidR="003C3C28" w:rsidRDefault="003C3C28" w:rsidP="00CA0548">
      <w:pPr>
        <w:rPr>
          <w:lang w:val="es-ES"/>
        </w:rPr>
      </w:pPr>
      <w:r>
        <w:rPr>
          <w:lang w:val="es-ES"/>
        </w:rPr>
        <w:t>Reduce</w:t>
      </w:r>
    </w:p>
    <w:p w14:paraId="5413ADB7" w14:textId="229021DD" w:rsidR="003C3C28" w:rsidRDefault="003C3C28" w:rsidP="00CA0548">
      <w:pPr>
        <w:rPr>
          <w:lang w:val="es-ES"/>
        </w:rPr>
      </w:pPr>
      <w:r>
        <w:rPr>
          <w:noProof/>
        </w:rPr>
        <w:drawing>
          <wp:inline distT="0" distB="0" distL="0" distR="0" wp14:anchorId="17980525" wp14:editId="3E0A0C8C">
            <wp:extent cx="1562100" cy="1390650"/>
            <wp:effectExtent l="0" t="0" r="0" b="0"/>
            <wp:docPr id="6" name="Imagen 6"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de la pantalla de un celular con letras&#10;&#10;Descripción generada automáticamente con confianza baja"/>
                    <pic:cNvPicPr/>
                  </pic:nvPicPr>
                  <pic:blipFill>
                    <a:blip r:embed="rId10"/>
                    <a:stretch>
                      <a:fillRect/>
                    </a:stretch>
                  </pic:blipFill>
                  <pic:spPr>
                    <a:xfrm>
                      <a:off x="0" y="0"/>
                      <a:ext cx="1562100" cy="1390650"/>
                    </a:xfrm>
                    <a:prstGeom prst="rect">
                      <a:avLst/>
                    </a:prstGeom>
                  </pic:spPr>
                </pic:pic>
              </a:graphicData>
            </a:graphic>
          </wp:inline>
        </w:drawing>
      </w:r>
    </w:p>
    <w:p w14:paraId="0E6FEE4F" w14:textId="3D0EFE31" w:rsidR="003C3C28" w:rsidRDefault="003C3C28" w:rsidP="00CA0548">
      <w:pPr>
        <w:rPr>
          <w:lang w:val="es-ES"/>
        </w:rPr>
      </w:pPr>
      <w:r>
        <w:rPr>
          <w:lang w:val="es-ES"/>
        </w:rPr>
        <w:lastRenderedPageBreak/>
        <w:t>Acá lo que hace el reduce es multiplicar 2x2 = 4, después toma el 4 como primer valor y lo multiplica por el siguiente 2, entonces 4x2 = 8, después el 8 pasa como primer valor y se multiplica por el siguiente 2, quedando 8x2 = 16 y después igual que antes, el 16 pasa como primer valor y se multiplica por el siguiente 2, quedando finalmente 16x2 = 32.</w:t>
      </w:r>
    </w:p>
    <w:p w14:paraId="30B7F801" w14:textId="4FBFA9DF" w:rsidR="003C3C28" w:rsidRDefault="003C3C28" w:rsidP="00CA0548">
      <w:pPr>
        <w:rPr>
          <w:lang w:val="es-ES"/>
        </w:rPr>
      </w:pPr>
      <w:r>
        <w:rPr>
          <w:noProof/>
        </w:rPr>
        <w:drawing>
          <wp:inline distT="0" distB="0" distL="0" distR="0" wp14:anchorId="7AB7A584" wp14:editId="7255A85E">
            <wp:extent cx="2095500" cy="2819400"/>
            <wp:effectExtent l="0" t="0" r="0" b="0"/>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11"/>
                    <a:stretch>
                      <a:fillRect/>
                    </a:stretch>
                  </pic:blipFill>
                  <pic:spPr>
                    <a:xfrm>
                      <a:off x="0" y="0"/>
                      <a:ext cx="2095500" cy="2819400"/>
                    </a:xfrm>
                    <a:prstGeom prst="rect">
                      <a:avLst/>
                    </a:prstGeom>
                  </pic:spPr>
                </pic:pic>
              </a:graphicData>
            </a:graphic>
          </wp:inline>
        </w:drawing>
      </w:r>
    </w:p>
    <w:p w14:paraId="06E4AE5A" w14:textId="4F0828AB" w:rsidR="003C3C28" w:rsidRDefault="003C3C28" w:rsidP="00CA0548">
      <w:pPr>
        <w:rPr>
          <w:lang w:val="es-ES"/>
        </w:rPr>
      </w:pPr>
      <w:r>
        <w:rPr>
          <w:lang w:val="es-ES"/>
        </w:rPr>
        <w:t>Para acceder a la función reduce se debe importar de la siguiente manera.</w:t>
      </w:r>
    </w:p>
    <w:p w14:paraId="5D4FC1CB" w14:textId="6A436176" w:rsidR="003C3C28" w:rsidRDefault="003C3C28" w:rsidP="00CA0548">
      <w:pPr>
        <w:rPr>
          <w:lang w:val="es-ES"/>
        </w:rPr>
      </w:pPr>
      <w:r>
        <w:rPr>
          <w:lang w:val="es-ES"/>
        </w:rPr>
        <w:t>En reduce, en la primera iteración a y b son los dos primeros elementos de la lista, en este caso sería 2 y 2, pero en la segunda iteración el resultado de la primera iteración que sería 2x2=4 pasaría a ser el valor de a</w:t>
      </w:r>
      <w:r w:rsidR="00CE6157">
        <w:rPr>
          <w:lang w:val="es-ES"/>
        </w:rPr>
        <w:t xml:space="preserve"> y b pasaría a ser el siguiente valor de la lista, quedando entonces, a = 4 y b = 2 y así sucesivamente…</w:t>
      </w:r>
    </w:p>
    <w:p w14:paraId="737A325A" w14:textId="7E27EC2D" w:rsidR="003C3C28" w:rsidRDefault="003C3C28" w:rsidP="00CA0548">
      <w:pPr>
        <w:rPr>
          <w:lang w:val="es-ES"/>
        </w:rPr>
      </w:pPr>
      <w:r>
        <w:rPr>
          <w:noProof/>
        </w:rPr>
        <w:drawing>
          <wp:inline distT="0" distB="0" distL="0" distR="0" wp14:anchorId="055D96D5" wp14:editId="72700D6B">
            <wp:extent cx="3143250" cy="2733675"/>
            <wp:effectExtent l="0" t="0" r="0" b="952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2"/>
                    <a:stretch>
                      <a:fillRect/>
                    </a:stretch>
                  </pic:blipFill>
                  <pic:spPr>
                    <a:xfrm>
                      <a:off x="0" y="0"/>
                      <a:ext cx="3143250" cy="2733675"/>
                    </a:xfrm>
                    <a:prstGeom prst="rect">
                      <a:avLst/>
                    </a:prstGeom>
                  </pic:spPr>
                </pic:pic>
              </a:graphicData>
            </a:graphic>
          </wp:inline>
        </w:drawing>
      </w:r>
    </w:p>
    <w:p w14:paraId="3F92F653" w14:textId="5ACDC766" w:rsidR="00137D19" w:rsidRDefault="00137D19" w:rsidP="00CA0548">
      <w:pPr>
        <w:rPr>
          <w:lang w:val="es-ES"/>
        </w:rPr>
      </w:pPr>
    </w:p>
    <w:p w14:paraId="5F3F1105" w14:textId="6A62E9DB" w:rsidR="00137D19" w:rsidRDefault="00137D19" w:rsidP="00137D19">
      <w:pPr>
        <w:pStyle w:val="Prrafodelista"/>
        <w:numPr>
          <w:ilvl w:val="0"/>
          <w:numId w:val="7"/>
        </w:numPr>
        <w:rPr>
          <w:lang w:val="es-ES"/>
        </w:rPr>
      </w:pPr>
      <w:r w:rsidRPr="00137D19">
        <w:rPr>
          <w:lang w:val="es-ES"/>
        </w:rPr>
        <w:t>Tr</w:t>
      </w:r>
      <w:r>
        <w:rPr>
          <w:lang w:val="es-ES"/>
        </w:rPr>
        <w:t xml:space="preserve">y, </w:t>
      </w:r>
      <w:proofErr w:type="spellStart"/>
      <w:r>
        <w:rPr>
          <w:lang w:val="es-ES"/>
        </w:rPr>
        <w:t>except</w:t>
      </w:r>
      <w:proofErr w:type="spellEnd"/>
      <w:r>
        <w:rPr>
          <w:lang w:val="es-ES"/>
        </w:rPr>
        <w:t xml:space="preserve">, </w:t>
      </w:r>
      <w:proofErr w:type="spellStart"/>
      <w:r>
        <w:rPr>
          <w:lang w:val="es-ES"/>
        </w:rPr>
        <w:t>else</w:t>
      </w:r>
      <w:proofErr w:type="spellEnd"/>
      <w:r>
        <w:rPr>
          <w:lang w:val="es-ES"/>
        </w:rPr>
        <w:t xml:space="preserve">, </w:t>
      </w:r>
      <w:proofErr w:type="spellStart"/>
      <w:r>
        <w:rPr>
          <w:lang w:val="es-ES"/>
        </w:rPr>
        <w:t>finally</w:t>
      </w:r>
      <w:proofErr w:type="spellEnd"/>
    </w:p>
    <w:p w14:paraId="530AFA76" w14:textId="0535E897" w:rsidR="00137D19" w:rsidRDefault="00137D19" w:rsidP="00137D19">
      <w:pPr>
        <w:pStyle w:val="Prrafodelista"/>
        <w:shd w:val="clear" w:color="auto" w:fill="24385B"/>
        <w:spacing w:after="0" w:line="240" w:lineRule="auto"/>
        <w:rPr>
          <w:rFonts w:ascii="Roboto" w:eastAsia="Times New Roman" w:hAnsi="Roboto" w:cs="Times New Roman"/>
          <w:color w:val="EFF3F8"/>
          <w:sz w:val="21"/>
          <w:szCs w:val="21"/>
          <w:lang w:eastAsia="es-CL"/>
        </w:rPr>
      </w:pPr>
      <w:r w:rsidRPr="00137D19">
        <w:rPr>
          <w:rFonts w:ascii="Roboto" w:eastAsia="Times New Roman" w:hAnsi="Roboto" w:cs="Times New Roman"/>
          <w:color w:val="EFF3F8"/>
          <w:sz w:val="21"/>
          <w:szCs w:val="21"/>
          <w:lang w:eastAsia="es-CL"/>
        </w:rPr>
        <w:lastRenderedPageBreak/>
        <w:t xml:space="preserve">Algo que aparece casi al final de la lectura recomendada en </w:t>
      </w:r>
      <w:proofErr w:type="gramStart"/>
      <w:r w:rsidRPr="00137D19">
        <w:rPr>
          <w:rFonts w:ascii="Roboto" w:eastAsia="Times New Roman" w:hAnsi="Roboto" w:cs="Times New Roman"/>
          <w:color w:val="EFF3F8"/>
          <w:sz w:val="21"/>
          <w:szCs w:val="21"/>
          <w:lang w:eastAsia="es-CL"/>
        </w:rPr>
        <w:t>el documentación</w:t>
      </w:r>
      <w:proofErr w:type="gramEnd"/>
      <w:r w:rsidRPr="00137D19">
        <w:rPr>
          <w:rFonts w:ascii="Roboto" w:eastAsia="Times New Roman" w:hAnsi="Roboto" w:cs="Times New Roman"/>
          <w:color w:val="EFF3F8"/>
          <w:sz w:val="21"/>
          <w:szCs w:val="21"/>
          <w:lang w:eastAsia="es-CL"/>
        </w:rPr>
        <w:t xml:space="preserve"> de Python es que se puede agregar un “</w:t>
      </w:r>
      <w:proofErr w:type="spellStart"/>
      <w:r w:rsidRPr="00137D19">
        <w:rPr>
          <w:rFonts w:ascii="Roboto" w:eastAsia="Times New Roman" w:hAnsi="Roboto" w:cs="Times New Roman"/>
          <w:color w:val="EFF3F8"/>
          <w:sz w:val="21"/>
          <w:szCs w:val="21"/>
          <w:lang w:eastAsia="es-CL"/>
        </w:rPr>
        <w:t>else</w:t>
      </w:r>
      <w:proofErr w:type="spellEnd"/>
      <w:r w:rsidRPr="00137D19">
        <w:rPr>
          <w:rFonts w:ascii="Roboto" w:eastAsia="Times New Roman" w:hAnsi="Roboto" w:cs="Times New Roman"/>
          <w:color w:val="EFF3F8"/>
          <w:sz w:val="21"/>
          <w:szCs w:val="21"/>
          <w:lang w:eastAsia="es-CL"/>
        </w:rPr>
        <w:t>” al try-</w:t>
      </w:r>
      <w:proofErr w:type="spellStart"/>
      <w:r w:rsidRPr="00137D19">
        <w:rPr>
          <w:rFonts w:ascii="Roboto" w:eastAsia="Times New Roman" w:hAnsi="Roboto" w:cs="Times New Roman"/>
          <w:color w:val="EFF3F8"/>
          <w:sz w:val="21"/>
          <w:szCs w:val="21"/>
          <w:lang w:eastAsia="es-CL"/>
        </w:rPr>
        <w:t>except</w:t>
      </w:r>
      <w:proofErr w:type="spellEnd"/>
      <w:r w:rsidRPr="00137D19">
        <w:rPr>
          <w:rFonts w:ascii="Roboto" w:eastAsia="Times New Roman" w:hAnsi="Roboto" w:cs="Times New Roman"/>
          <w:color w:val="EFF3F8"/>
          <w:sz w:val="21"/>
          <w:szCs w:val="21"/>
          <w:lang w:eastAsia="es-CL"/>
        </w:rPr>
        <w:t>.</w:t>
      </w:r>
    </w:p>
    <w:p w14:paraId="0028A8D9" w14:textId="77777777" w:rsidR="00137D19" w:rsidRPr="00137D19" w:rsidRDefault="00137D19" w:rsidP="00137D19">
      <w:pPr>
        <w:pStyle w:val="Prrafodelista"/>
        <w:shd w:val="clear" w:color="auto" w:fill="24385B"/>
        <w:spacing w:after="0" w:line="240" w:lineRule="auto"/>
        <w:rPr>
          <w:rFonts w:ascii="Roboto" w:eastAsia="Times New Roman" w:hAnsi="Roboto" w:cs="Times New Roman"/>
          <w:color w:val="EFF3F8"/>
          <w:sz w:val="21"/>
          <w:szCs w:val="21"/>
          <w:lang w:eastAsia="es-CL"/>
        </w:rPr>
      </w:pPr>
    </w:p>
    <w:p w14:paraId="2D7C205B" w14:textId="77777777" w:rsidR="00137D19" w:rsidRDefault="00137D19" w:rsidP="00137D19">
      <w:pPr>
        <w:pStyle w:val="Prrafodelista"/>
        <w:shd w:val="clear" w:color="auto" w:fill="24385B"/>
        <w:spacing w:after="0" w:line="240" w:lineRule="auto"/>
        <w:rPr>
          <w:rFonts w:ascii="Roboto" w:eastAsia="Times New Roman" w:hAnsi="Roboto" w:cs="Times New Roman"/>
          <w:color w:val="EFF3F8"/>
          <w:sz w:val="21"/>
          <w:szCs w:val="21"/>
          <w:lang w:eastAsia="es-CL"/>
        </w:rPr>
      </w:pPr>
      <w:r w:rsidRPr="00137D19">
        <w:rPr>
          <w:rFonts w:ascii="Roboto" w:eastAsia="Times New Roman" w:hAnsi="Roboto" w:cs="Times New Roman"/>
          <w:b/>
          <w:bCs/>
          <w:color w:val="EFF3F8"/>
          <w:sz w:val="21"/>
          <w:szCs w:val="21"/>
          <w:lang w:eastAsia="es-CL"/>
        </w:rPr>
        <w:t>TRY</w:t>
      </w:r>
      <w:r w:rsidRPr="00137D19">
        <w:rPr>
          <w:rFonts w:ascii="Roboto" w:eastAsia="Times New Roman" w:hAnsi="Roboto" w:cs="Times New Roman"/>
          <w:color w:val="EFF3F8"/>
          <w:sz w:val="21"/>
          <w:szCs w:val="21"/>
          <w:lang w:eastAsia="es-CL"/>
        </w:rPr>
        <w:t>: En el try se coloca código que esperamos que pueda lanzar algún error.</w:t>
      </w:r>
    </w:p>
    <w:p w14:paraId="1A9688E3" w14:textId="77777777" w:rsidR="00137D19" w:rsidRDefault="00137D19" w:rsidP="00137D19">
      <w:pPr>
        <w:pStyle w:val="Prrafodelista"/>
        <w:shd w:val="clear" w:color="auto" w:fill="24385B"/>
        <w:spacing w:after="0" w:line="240" w:lineRule="auto"/>
        <w:rPr>
          <w:rFonts w:ascii="Roboto" w:eastAsia="Times New Roman" w:hAnsi="Roboto" w:cs="Times New Roman"/>
          <w:color w:val="EFF3F8"/>
          <w:sz w:val="21"/>
          <w:szCs w:val="21"/>
          <w:lang w:eastAsia="es-CL"/>
        </w:rPr>
      </w:pPr>
      <w:r w:rsidRPr="00137D19">
        <w:rPr>
          <w:rFonts w:ascii="Roboto" w:eastAsia="Times New Roman" w:hAnsi="Roboto" w:cs="Times New Roman"/>
          <w:color w:val="EFF3F8"/>
          <w:sz w:val="21"/>
          <w:szCs w:val="21"/>
          <w:lang w:eastAsia="es-CL"/>
        </w:rPr>
        <w:br/>
      </w:r>
      <w:r w:rsidRPr="00137D19">
        <w:rPr>
          <w:rFonts w:ascii="Roboto" w:eastAsia="Times New Roman" w:hAnsi="Roboto" w:cs="Times New Roman"/>
          <w:b/>
          <w:bCs/>
          <w:color w:val="EFF3F8"/>
          <w:sz w:val="21"/>
          <w:szCs w:val="21"/>
          <w:lang w:eastAsia="es-CL"/>
        </w:rPr>
        <w:t>EXCEPT</w:t>
      </w:r>
      <w:r w:rsidRPr="00137D19">
        <w:rPr>
          <w:rFonts w:ascii="Roboto" w:eastAsia="Times New Roman" w:hAnsi="Roboto" w:cs="Times New Roman"/>
          <w:color w:val="EFF3F8"/>
          <w:sz w:val="21"/>
          <w:szCs w:val="21"/>
          <w:lang w:eastAsia="es-CL"/>
        </w:rPr>
        <w:t xml:space="preserve">: En el </w:t>
      </w:r>
      <w:proofErr w:type="spellStart"/>
      <w:r w:rsidRPr="00137D19">
        <w:rPr>
          <w:rFonts w:ascii="Roboto" w:eastAsia="Times New Roman" w:hAnsi="Roboto" w:cs="Times New Roman"/>
          <w:color w:val="EFF3F8"/>
          <w:sz w:val="21"/>
          <w:szCs w:val="21"/>
          <w:lang w:eastAsia="es-CL"/>
        </w:rPr>
        <w:t>except</w:t>
      </w:r>
      <w:proofErr w:type="spellEnd"/>
      <w:r w:rsidRPr="00137D19">
        <w:rPr>
          <w:rFonts w:ascii="Roboto" w:eastAsia="Times New Roman" w:hAnsi="Roboto" w:cs="Times New Roman"/>
          <w:color w:val="EFF3F8"/>
          <w:sz w:val="21"/>
          <w:szCs w:val="21"/>
          <w:lang w:eastAsia="es-CL"/>
        </w:rPr>
        <w:t xml:space="preserve"> se maneja el error, es decir, si ocurre un error dentro del bloque de código del try, se deja de ejecutar el código del try y se ejecuta lo que se haya definido en el </w:t>
      </w:r>
      <w:proofErr w:type="spellStart"/>
      <w:r w:rsidRPr="00137D19">
        <w:rPr>
          <w:rFonts w:ascii="Roboto" w:eastAsia="Times New Roman" w:hAnsi="Roboto" w:cs="Times New Roman"/>
          <w:color w:val="EFF3F8"/>
          <w:sz w:val="21"/>
          <w:szCs w:val="21"/>
          <w:lang w:eastAsia="es-CL"/>
        </w:rPr>
        <w:t>Except</w:t>
      </w:r>
      <w:proofErr w:type="spellEnd"/>
      <w:r w:rsidRPr="00137D19">
        <w:rPr>
          <w:rFonts w:ascii="Roboto" w:eastAsia="Times New Roman" w:hAnsi="Roboto" w:cs="Times New Roman"/>
          <w:color w:val="EFF3F8"/>
          <w:sz w:val="21"/>
          <w:szCs w:val="21"/>
          <w:lang w:eastAsia="es-CL"/>
        </w:rPr>
        <w:t>.</w:t>
      </w:r>
    </w:p>
    <w:p w14:paraId="66BDDD45" w14:textId="77777777" w:rsidR="00137D19" w:rsidRDefault="00137D19" w:rsidP="00137D19">
      <w:pPr>
        <w:pStyle w:val="Prrafodelista"/>
        <w:shd w:val="clear" w:color="auto" w:fill="24385B"/>
        <w:spacing w:after="0" w:line="240" w:lineRule="auto"/>
        <w:rPr>
          <w:rFonts w:ascii="Roboto" w:eastAsia="Times New Roman" w:hAnsi="Roboto" w:cs="Times New Roman"/>
          <w:color w:val="EFF3F8"/>
          <w:sz w:val="21"/>
          <w:szCs w:val="21"/>
          <w:lang w:eastAsia="es-CL"/>
        </w:rPr>
      </w:pPr>
      <w:r w:rsidRPr="00137D19">
        <w:rPr>
          <w:rFonts w:ascii="Roboto" w:eastAsia="Times New Roman" w:hAnsi="Roboto" w:cs="Times New Roman"/>
          <w:color w:val="EFF3F8"/>
          <w:sz w:val="21"/>
          <w:szCs w:val="21"/>
          <w:lang w:eastAsia="es-CL"/>
        </w:rPr>
        <w:br/>
      </w:r>
      <w:r w:rsidRPr="00137D19">
        <w:rPr>
          <w:rFonts w:ascii="Roboto" w:eastAsia="Times New Roman" w:hAnsi="Roboto" w:cs="Times New Roman"/>
          <w:b/>
          <w:bCs/>
          <w:color w:val="EFF3F8"/>
          <w:sz w:val="21"/>
          <w:szCs w:val="21"/>
          <w:lang w:eastAsia="es-CL"/>
        </w:rPr>
        <w:t>ELSE</w:t>
      </w:r>
      <w:r w:rsidRPr="00137D19">
        <w:rPr>
          <w:rFonts w:ascii="Roboto" w:eastAsia="Times New Roman" w:hAnsi="Roboto" w:cs="Times New Roman"/>
          <w:color w:val="EFF3F8"/>
          <w:sz w:val="21"/>
          <w:szCs w:val="21"/>
          <w:lang w:eastAsia="es-CL"/>
        </w:rPr>
        <w:t xml:space="preserve">: El </w:t>
      </w:r>
      <w:proofErr w:type="spellStart"/>
      <w:r w:rsidRPr="00137D19">
        <w:rPr>
          <w:rFonts w:ascii="Roboto" w:eastAsia="Times New Roman" w:hAnsi="Roboto" w:cs="Times New Roman"/>
          <w:color w:val="EFF3F8"/>
          <w:sz w:val="21"/>
          <w:szCs w:val="21"/>
          <w:lang w:eastAsia="es-CL"/>
        </w:rPr>
        <w:t>else</w:t>
      </w:r>
      <w:proofErr w:type="spellEnd"/>
      <w:r w:rsidRPr="00137D19">
        <w:rPr>
          <w:rFonts w:ascii="Roboto" w:eastAsia="Times New Roman" w:hAnsi="Roboto" w:cs="Times New Roman"/>
          <w:color w:val="EFF3F8"/>
          <w:sz w:val="21"/>
          <w:szCs w:val="21"/>
          <w:lang w:eastAsia="es-CL"/>
        </w:rPr>
        <w:t xml:space="preserve"> se ejecuta sólo si no hubo ninguna excepción lanzada desde el try</w:t>
      </w:r>
    </w:p>
    <w:p w14:paraId="67376C3D" w14:textId="1C0E2C15" w:rsidR="00137D19" w:rsidRPr="00137D19" w:rsidRDefault="00137D19" w:rsidP="00137D19">
      <w:pPr>
        <w:pStyle w:val="Prrafodelista"/>
        <w:shd w:val="clear" w:color="auto" w:fill="24385B"/>
        <w:spacing w:after="0" w:line="240" w:lineRule="auto"/>
        <w:rPr>
          <w:rFonts w:ascii="Roboto" w:eastAsia="Times New Roman" w:hAnsi="Roboto" w:cs="Times New Roman"/>
          <w:color w:val="EFF3F8"/>
          <w:sz w:val="21"/>
          <w:szCs w:val="21"/>
          <w:lang w:eastAsia="es-CL"/>
        </w:rPr>
      </w:pPr>
      <w:r w:rsidRPr="00137D19">
        <w:rPr>
          <w:rFonts w:ascii="Roboto" w:eastAsia="Times New Roman" w:hAnsi="Roboto" w:cs="Times New Roman"/>
          <w:color w:val="EFF3F8"/>
          <w:sz w:val="21"/>
          <w:szCs w:val="21"/>
          <w:lang w:eastAsia="es-CL"/>
        </w:rPr>
        <w:br/>
      </w:r>
      <w:r w:rsidRPr="00137D19">
        <w:rPr>
          <w:rFonts w:ascii="Roboto" w:eastAsia="Times New Roman" w:hAnsi="Roboto" w:cs="Times New Roman"/>
          <w:b/>
          <w:bCs/>
          <w:color w:val="EFF3F8"/>
          <w:sz w:val="21"/>
          <w:szCs w:val="21"/>
          <w:lang w:eastAsia="es-CL"/>
        </w:rPr>
        <w:t>FINALLY</w:t>
      </w:r>
      <w:r w:rsidRPr="00137D19">
        <w:rPr>
          <w:rFonts w:ascii="Roboto" w:eastAsia="Times New Roman" w:hAnsi="Roboto" w:cs="Times New Roman"/>
          <w:color w:val="EFF3F8"/>
          <w:sz w:val="21"/>
          <w:szCs w:val="21"/>
          <w:lang w:eastAsia="es-CL"/>
        </w:rPr>
        <w:t>: Se ejecuta SIEMPRE, haya sido lanzada la excepción o no haya sido lanzada.</w:t>
      </w:r>
    </w:p>
    <w:p w14:paraId="6FB272F0" w14:textId="6073D442" w:rsidR="00137D19" w:rsidRDefault="00137D19" w:rsidP="00137D19">
      <w:pPr>
        <w:ind w:left="360"/>
        <w:rPr>
          <w:lang w:val="es-ES"/>
        </w:rPr>
      </w:pPr>
      <w:r w:rsidRPr="00137D19">
        <w:rPr>
          <w:noProof/>
          <w:lang w:eastAsia="es-CL"/>
        </w:rPr>
        <w:drawing>
          <wp:inline distT="0" distB="0" distL="0" distR="0" wp14:anchorId="4E4F4B5C" wp14:editId="5BB702AD">
            <wp:extent cx="5612130" cy="3413125"/>
            <wp:effectExtent l="0" t="0" r="762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413125"/>
                    </a:xfrm>
                    <a:prstGeom prst="rect">
                      <a:avLst/>
                    </a:prstGeom>
                    <a:noFill/>
                    <a:ln>
                      <a:noFill/>
                    </a:ln>
                  </pic:spPr>
                </pic:pic>
              </a:graphicData>
            </a:graphic>
          </wp:inline>
        </w:drawing>
      </w:r>
    </w:p>
    <w:p w14:paraId="670BB5D2" w14:textId="298AE3BC" w:rsidR="00B94896" w:rsidRDefault="00137D19" w:rsidP="00B94896">
      <w:pPr>
        <w:pStyle w:val="Ttulo2"/>
        <w:shd w:val="clear" w:color="auto" w:fill="121F3D"/>
        <w:spacing w:before="0" w:beforeAutospacing="0" w:after="0" w:afterAutospacing="0"/>
        <w:rPr>
          <w:rFonts w:ascii="Roboto" w:hAnsi="Roboto"/>
          <w:color w:val="EFF3F8"/>
        </w:rPr>
      </w:pPr>
      <w:r>
        <w:rPr>
          <w:lang w:val="es-ES"/>
        </w:rPr>
        <w:t>9.</w:t>
      </w:r>
      <w:r w:rsidR="00B94896" w:rsidRPr="00B94896">
        <w:rPr>
          <w:rFonts w:ascii="Roboto" w:hAnsi="Roboto"/>
          <w:color w:val="EFF3F8"/>
        </w:rPr>
        <w:t xml:space="preserve"> </w:t>
      </w:r>
      <w:r w:rsidR="00B94896">
        <w:rPr>
          <w:rFonts w:ascii="Roboto" w:hAnsi="Roboto"/>
          <w:color w:val="EFF3F8"/>
        </w:rPr>
        <w:t>¿Cómo trabajar con archivos?</w:t>
      </w:r>
    </w:p>
    <w:p w14:paraId="5418DCB0" w14:textId="77777777" w:rsidR="00B94896" w:rsidRPr="00B94896" w:rsidRDefault="00B94896" w:rsidP="00B94896">
      <w:pPr>
        <w:shd w:val="clear" w:color="auto" w:fill="24385B"/>
        <w:spacing w:after="0" w:line="240" w:lineRule="auto"/>
        <w:rPr>
          <w:rFonts w:ascii="Roboto" w:eastAsia="Times New Roman" w:hAnsi="Roboto" w:cs="Times New Roman"/>
          <w:color w:val="EFF3F8"/>
          <w:sz w:val="21"/>
          <w:szCs w:val="21"/>
          <w:lang w:eastAsia="es-CL"/>
        </w:rPr>
      </w:pPr>
      <w:r w:rsidRPr="00B94896">
        <w:rPr>
          <w:rFonts w:ascii="Roboto" w:eastAsia="Times New Roman" w:hAnsi="Roboto" w:cs="Times New Roman"/>
          <w:b/>
          <w:bCs/>
          <w:color w:val="EFF3F8"/>
          <w:sz w:val="21"/>
          <w:szCs w:val="21"/>
          <w:lang w:eastAsia="es-CL"/>
        </w:rPr>
        <w:t>Modos de Apertura</w:t>
      </w:r>
    </w:p>
    <w:p w14:paraId="58D734C3" w14:textId="77777777" w:rsidR="00B94896" w:rsidRPr="00B94896" w:rsidRDefault="00B94896" w:rsidP="00B94896">
      <w:pPr>
        <w:numPr>
          <w:ilvl w:val="0"/>
          <w:numId w:val="10"/>
        </w:numPr>
        <w:shd w:val="clear" w:color="auto" w:fill="24385B"/>
        <w:spacing w:after="0" w:line="240" w:lineRule="auto"/>
        <w:rPr>
          <w:rFonts w:ascii="Roboto" w:eastAsia="Times New Roman" w:hAnsi="Roboto" w:cs="Times New Roman"/>
          <w:color w:val="EFF3F8"/>
          <w:sz w:val="21"/>
          <w:szCs w:val="21"/>
          <w:lang w:eastAsia="es-CL"/>
        </w:rPr>
      </w:pPr>
      <w:r w:rsidRPr="00B94896">
        <w:rPr>
          <w:rFonts w:ascii="Roboto" w:eastAsia="Times New Roman" w:hAnsi="Roboto" w:cs="Times New Roman"/>
          <w:b/>
          <w:bCs/>
          <w:color w:val="EFF3F8"/>
          <w:sz w:val="21"/>
          <w:szCs w:val="21"/>
          <w:lang w:eastAsia="es-CL"/>
        </w:rPr>
        <w:t>r</w:t>
      </w:r>
      <w:r w:rsidRPr="00B94896">
        <w:rPr>
          <w:rFonts w:ascii="Roboto" w:eastAsia="Times New Roman" w:hAnsi="Roboto" w:cs="Times New Roman"/>
          <w:color w:val="EFF3F8"/>
          <w:sz w:val="21"/>
          <w:szCs w:val="21"/>
          <w:lang w:eastAsia="es-CL"/>
        </w:rPr>
        <w:t> -&gt; Solo lectura</w:t>
      </w:r>
    </w:p>
    <w:p w14:paraId="530FFB19" w14:textId="77777777" w:rsidR="00B94896" w:rsidRPr="00B94896" w:rsidRDefault="00B94896" w:rsidP="00B94896">
      <w:pPr>
        <w:numPr>
          <w:ilvl w:val="0"/>
          <w:numId w:val="10"/>
        </w:numPr>
        <w:shd w:val="clear" w:color="auto" w:fill="24385B"/>
        <w:spacing w:after="0" w:line="240" w:lineRule="auto"/>
        <w:rPr>
          <w:rFonts w:ascii="Roboto" w:eastAsia="Times New Roman" w:hAnsi="Roboto" w:cs="Times New Roman"/>
          <w:color w:val="EFF3F8"/>
          <w:sz w:val="21"/>
          <w:szCs w:val="21"/>
          <w:lang w:eastAsia="es-CL"/>
        </w:rPr>
      </w:pPr>
      <w:r w:rsidRPr="00B94896">
        <w:rPr>
          <w:rFonts w:ascii="Roboto" w:eastAsia="Times New Roman" w:hAnsi="Roboto" w:cs="Times New Roman"/>
          <w:b/>
          <w:bCs/>
          <w:color w:val="EFF3F8"/>
          <w:sz w:val="21"/>
          <w:szCs w:val="21"/>
          <w:lang w:eastAsia="es-CL"/>
        </w:rPr>
        <w:t>r+</w:t>
      </w:r>
      <w:r w:rsidRPr="00B94896">
        <w:rPr>
          <w:rFonts w:ascii="Roboto" w:eastAsia="Times New Roman" w:hAnsi="Roboto" w:cs="Times New Roman"/>
          <w:color w:val="EFF3F8"/>
          <w:sz w:val="21"/>
          <w:szCs w:val="21"/>
          <w:lang w:eastAsia="es-CL"/>
        </w:rPr>
        <w:t> -&gt; Lectura y escritura</w:t>
      </w:r>
    </w:p>
    <w:p w14:paraId="2720DB41" w14:textId="77777777" w:rsidR="00B94896" w:rsidRPr="00B94896" w:rsidRDefault="00B94896" w:rsidP="00B94896">
      <w:pPr>
        <w:numPr>
          <w:ilvl w:val="0"/>
          <w:numId w:val="10"/>
        </w:numPr>
        <w:shd w:val="clear" w:color="auto" w:fill="24385B"/>
        <w:spacing w:after="0" w:line="240" w:lineRule="auto"/>
        <w:rPr>
          <w:rFonts w:ascii="Roboto" w:eastAsia="Times New Roman" w:hAnsi="Roboto" w:cs="Times New Roman"/>
          <w:color w:val="EFF3F8"/>
          <w:sz w:val="21"/>
          <w:szCs w:val="21"/>
          <w:lang w:eastAsia="es-CL"/>
        </w:rPr>
      </w:pPr>
      <w:r w:rsidRPr="00B94896">
        <w:rPr>
          <w:rFonts w:ascii="Roboto" w:eastAsia="Times New Roman" w:hAnsi="Roboto" w:cs="Times New Roman"/>
          <w:b/>
          <w:bCs/>
          <w:color w:val="EFF3F8"/>
          <w:sz w:val="21"/>
          <w:szCs w:val="21"/>
          <w:lang w:eastAsia="es-CL"/>
        </w:rPr>
        <w:t>w</w:t>
      </w:r>
      <w:r w:rsidRPr="00B94896">
        <w:rPr>
          <w:rFonts w:ascii="Roboto" w:eastAsia="Times New Roman" w:hAnsi="Roboto" w:cs="Times New Roman"/>
          <w:color w:val="EFF3F8"/>
          <w:sz w:val="21"/>
          <w:szCs w:val="21"/>
          <w:lang w:eastAsia="es-CL"/>
        </w:rPr>
        <w:t> -&gt; Solo escritura. Sobre escribe el archivo si existe. Crea el archivo si no existe</w:t>
      </w:r>
    </w:p>
    <w:p w14:paraId="3288190B" w14:textId="77777777" w:rsidR="00B94896" w:rsidRPr="00B94896" w:rsidRDefault="00B94896" w:rsidP="00B94896">
      <w:pPr>
        <w:numPr>
          <w:ilvl w:val="0"/>
          <w:numId w:val="10"/>
        </w:numPr>
        <w:shd w:val="clear" w:color="auto" w:fill="24385B"/>
        <w:spacing w:after="0" w:line="240" w:lineRule="auto"/>
        <w:rPr>
          <w:rFonts w:ascii="Roboto" w:eastAsia="Times New Roman" w:hAnsi="Roboto" w:cs="Times New Roman"/>
          <w:color w:val="EFF3F8"/>
          <w:sz w:val="21"/>
          <w:szCs w:val="21"/>
          <w:lang w:eastAsia="es-CL"/>
        </w:rPr>
      </w:pPr>
      <w:r w:rsidRPr="00B94896">
        <w:rPr>
          <w:rFonts w:ascii="Roboto" w:eastAsia="Times New Roman" w:hAnsi="Roboto" w:cs="Times New Roman"/>
          <w:b/>
          <w:bCs/>
          <w:color w:val="EFF3F8"/>
          <w:sz w:val="21"/>
          <w:szCs w:val="21"/>
          <w:lang w:eastAsia="es-CL"/>
        </w:rPr>
        <w:t>w+</w:t>
      </w:r>
      <w:r w:rsidRPr="00B94896">
        <w:rPr>
          <w:rFonts w:ascii="Roboto" w:eastAsia="Times New Roman" w:hAnsi="Roboto" w:cs="Times New Roman"/>
          <w:color w:val="EFF3F8"/>
          <w:sz w:val="21"/>
          <w:szCs w:val="21"/>
          <w:lang w:eastAsia="es-CL"/>
        </w:rPr>
        <w:t> -&gt; Escritura y lectura. Sobre escribe el archivo si existe. Crea el archivo si no existe</w:t>
      </w:r>
    </w:p>
    <w:p w14:paraId="2A3578F7" w14:textId="188CEAAB" w:rsidR="00B94896" w:rsidRPr="00B94896" w:rsidRDefault="00B94896" w:rsidP="00B94896">
      <w:pPr>
        <w:numPr>
          <w:ilvl w:val="0"/>
          <w:numId w:val="10"/>
        </w:numPr>
        <w:shd w:val="clear" w:color="auto" w:fill="24385B"/>
        <w:spacing w:after="0" w:line="240" w:lineRule="auto"/>
        <w:rPr>
          <w:rFonts w:ascii="Roboto" w:eastAsia="Times New Roman" w:hAnsi="Roboto" w:cs="Times New Roman"/>
          <w:color w:val="EFF3F8"/>
          <w:sz w:val="21"/>
          <w:szCs w:val="21"/>
          <w:lang w:eastAsia="es-CL"/>
        </w:rPr>
      </w:pPr>
      <w:r w:rsidRPr="00B94896">
        <w:rPr>
          <w:rFonts w:ascii="Roboto" w:eastAsia="Times New Roman" w:hAnsi="Roboto" w:cs="Times New Roman"/>
          <w:b/>
          <w:bCs/>
          <w:color w:val="EFF3F8"/>
          <w:sz w:val="21"/>
          <w:szCs w:val="21"/>
          <w:lang w:eastAsia="es-CL"/>
        </w:rPr>
        <w:t>a</w:t>
      </w:r>
      <w:r w:rsidRPr="00B94896">
        <w:rPr>
          <w:rFonts w:ascii="Roboto" w:eastAsia="Times New Roman" w:hAnsi="Roboto" w:cs="Times New Roman"/>
          <w:color w:val="EFF3F8"/>
          <w:sz w:val="21"/>
          <w:szCs w:val="21"/>
          <w:lang w:eastAsia="es-CL"/>
        </w:rPr>
        <w:t> -&gt; Añadido (agregar contenido</w:t>
      </w:r>
      <w:r>
        <w:rPr>
          <w:rFonts w:ascii="Roboto" w:eastAsia="Times New Roman" w:hAnsi="Roboto" w:cs="Times New Roman"/>
          <w:color w:val="EFF3F8"/>
          <w:sz w:val="21"/>
          <w:szCs w:val="21"/>
          <w:lang w:eastAsia="es-CL"/>
        </w:rPr>
        <w:t xml:space="preserve"> al final</w:t>
      </w:r>
      <w:r w:rsidRPr="00B94896">
        <w:rPr>
          <w:rFonts w:ascii="Roboto" w:eastAsia="Times New Roman" w:hAnsi="Roboto" w:cs="Times New Roman"/>
          <w:color w:val="EFF3F8"/>
          <w:sz w:val="21"/>
          <w:szCs w:val="21"/>
          <w:lang w:eastAsia="es-CL"/>
        </w:rPr>
        <w:t>). Crea el archivo si éste no existe</w:t>
      </w:r>
    </w:p>
    <w:p w14:paraId="606E5786" w14:textId="0DA5EAE9" w:rsidR="00B94896" w:rsidRPr="00B94896" w:rsidRDefault="00B94896" w:rsidP="00B94896">
      <w:pPr>
        <w:numPr>
          <w:ilvl w:val="0"/>
          <w:numId w:val="10"/>
        </w:numPr>
        <w:shd w:val="clear" w:color="auto" w:fill="24385B"/>
        <w:spacing w:after="0" w:line="240" w:lineRule="auto"/>
        <w:rPr>
          <w:rFonts w:ascii="Roboto" w:eastAsia="Times New Roman" w:hAnsi="Roboto" w:cs="Times New Roman"/>
          <w:color w:val="EFF3F8"/>
          <w:sz w:val="21"/>
          <w:szCs w:val="21"/>
          <w:lang w:eastAsia="es-CL"/>
        </w:rPr>
      </w:pPr>
      <w:r w:rsidRPr="00B94896">
        <w:rPr>
          <w:rFonts w:ascii="Roboto" w:eastAsia="Times New Roman" w:hAnsi="Roboto" w:cs="Times New Roman"/>
          <w:b/>
          <w:bCs/>
          <w:color w:val="EFF3F8"/>
          <w:sz w:val="21"/>
          <w:szCs w:val="21"/>
          <w:lang w:eastAsia="es-CL"/>
        </w:rPr>
        <w:t>a+</w:t>
      </w:r>
      <w:r w:rsidRPr="00B94896">
        <w:rPr>
          <w:rFonts w:ascii="Roboto" w:eastAsia="Times New Roman" w:hAnsi="Roboto" w:cs="Times New Roman"/>
          <w:color w:val="EFF3F8"/>
          <w:sz w:val="21"/>
          <w:szCs w:val="21"/>
          <w:lang w:eastAsia="es-CL"/>
        </w:rPr>
        <w:t> -&gt; Añadido (agregar contenido</w:t>
      </w:r>
      <w:r>
        <w:rPr>
          <w:rFonts w:ascii="Roboto" w:eastAsia="Times New Roman" w:hAnsi="Roboto" w:cs="Times New Roman"/>
          <w:color w:val="EFF3F8"/>
          <w:sz w:val="21"/>
          <w:szCs w:val="21"/>
          <w:lang w:eastAsia="es-CL"/>
        </w:rPr>
        <w:t xml:space="preserve"> al final</w:t>
      </w:r>
      <w:r w:rsidRPr="00B94896">
        <w:rPr>
          <w:rFonts w:ascii="Roboto" w:eastAsia="Times New Roman" w:hAnsi="Roboto" w:cs="Times New Roman"/>
          <w:color w:val="EFF3F8"/>
          <w:sz w:val="21"/>
          <w:szCs w:val="21"/>
          <w:lang w:eastAsia="es-CL"/>
        </w:rPr>
        <w:t>) y lectura. Crea el archivo si éste no existe.</w:t>
      </w:r>
    </w:p>
    <w:p w14:paraId="436DB653" w14:textId="77777777" w:rsidR="00B94896" w:rsidRDefault="00B94896" w:rsidP="00137D19">
      <w:pPr>
        <w:ind w:left="360"/>
        <w:rPr>
          <w:rFonts w:ascii="Segoe UI Emoji" w:hAnsi="Segoe UI Emoji" w:cs="Segoe UI Emoji"/>
          <w:color w:val="EFF3F8"/>
          <w:sz w:val="21"/>
          <w:szCs w:val="21"/>
          <w:shd w:val="clear" w:color="auto" w:fill="24385B"/>
        </w:rPr>
      </w:pPr>
    </w:p>
    <w:p w14:paraId="56A2CAE1" w14:textId="3131A72A" w:rsidR="00137D19" w:rsidRDefault="00B94896" w:rsidP="00137D19">
      <w:pPr>
        <w:ind w:left="360"/>
        <w:rPr>
          <w:rFonts w:ascii="Roboto" w:hAnsi="Roboto"/>
          <w:color w:val="EFF3F8"/>
          <w:sz w:val="21"/>
          <w:szCs w:val="21"/>
          <w:shd w:val="clear" w:color="auto" w:fill="24385B"/>
        </w:rPr>
      </w:pPr>
      <w:r>
        <w:rPr>
          <w:rFonts w:ascii="Segoe UI Emoji" w:hAnsi="Segoe UI Emoji" w:cs="Segoe UI Emoji"/>
          <w:color w:val="EFF3F8"/>
          <w:sz w:val="21"/>
          <w:szCs w:val="21"/>
          <w:shd w:val="clear" w:color="auto" w:fill="24385B"/>
        </w:rPr>
        <w:t>⭐</w:t>
      </w:r>
      <w:r>
        <w:rPr>
          <w:rFonts w:ascii="Roboto" w:hAnsi="Roboto"/>
          <w:color w:val="EFF3F8"/>
          <w:sz w:val="21"/>
          <w:szCs w:val="21"/>
          <w:shd w:val="clear" w:color="auto" w:fill="24385B"/>
        </w:rPr>
        <w:t xml:space="preserve"> Si no escriben el modo de apertura, Python lo toma por Default como si fuera </w:t>
      </w:r>
      <w:proofErr w:type="spellStart"/>
      <w:r>
        <w:rPr>
          <w:rStyle w:val="Textoennegrita"/>
          <w:rFonts w:ascii="Roboto" w:hAnsi="Roboto"/>
          <w:color w:val="EFF3F8"/>
          <w:sz w:val="21"/>
          <w:szCs w:val="21"/>
          <w:shd w:val="clear" w:color="auto" w:fill="24385B"/>
        </w:rPr>
        <w:t>rt</w:t>
      </w:r>
      <w:proofErr w:type="spellEnd"/>
      <w:r>
        <w:rPr>
          <w:rFonts w:ascii="Roboto" w:hAnsi="Roboto"/>
          <w:color w:val="EFF3F8"/>
          <w:sz w:val="21"/>
          <w:szCs w:val="21"/>
        </w:rPr>
        <w:br/>
      </w:r>
      <w:r>
        <w:rPr>
          <w:rFonts w:ascii="Roboto" w:hAnsi="Roboto"/>
          <w:color w:val="EFF3F8"/>
          <w:sz w:val="21"/>
          <w:szCs w:val="21"/>
          <w:shd w:val="clear" w:color="auto" w:fill="24385B"/>
        </w:rPr>
        <w:t>.</w:t>
      </w:r>
      <w:r>
        <w:rPr>
          <w:rFonts w:ascii="Roboto" w:hAnsi="Roboto"/>
          <w:color w:val="EFF3F8"/>
          <w:sz w:val="21"/>
          <w:szCs w:val="21"/>
        </w:rPr>
        <w:br/>
      </w:r>
      <w:proofErr w:type="spellStart"/>
      <w:r>
        <w:rPr>
          <w:rFonts w:ascii="Roboto" w:hAnsi="Roboto"/>
          <w:color w:val="EFF3F8"/>
          <w:sz w:val="21"/>
          <w:szCs w:val="21"/>
          <w:shd w:val="clear" w:color="auto" w:fill="24385B"/>
        </w:rPr>
        <w:t>Read</w:t>
      </w:r>
      <w:proofErr w:type="spellEnd"/>
      <w:r>
        <w:rPr>
          <w:rFonts w:ascii="Roboto" w:hAnsi="Roboto"/>
          <w:color w:val="EFF3F8"/>
          <w:sz w:val="21"/>
          <w:szCs w:val="21"/>
          <w:shd w:val="clear" w:color="auto" w:fill="24385B"/>
        </w:rPr>
        <w:t xml:space="preserve"> and Text.</w:t>
      </w:r>
      <w:r>
        <w:rPr>
          <w:rFonts w:ascii="Roboto" w:hAnsi="Roboto"/>
          <w:color w:val="EFF3F8"/>
          <w:sz w:val="21"/>
          <w:szCs w:val="21"/>
        </w:rPr>
        <w:br/>
      </w:r>
      <w:r>
        <w:rPr>
          <w:rFonts w:ascii="Roboto" w:hAnsi="Roboto"/>
          <w:color w:val="EFF3F8"/>
          <w:sz w:val="21"/>
          <w:szCs w:val="21"/>
          <w:shd w:val="clear" w:color="auto" w:fill="24385B"/>
        </w:rPr>
        <w:t>.</w:t>
      </w:r>
      <w:r>
        <w:rPr>
          <w:rFonts w:ascii="Roboto" w:hAnsi="Roboto"/>
          <w:color w:val="EFF3F8"/>
          <w:sz w:val="21"/>
          <w:szCs w:val="21"/>
        </w:rPr>
        <w:br/>
      </w:r>
      <w:r>
        <w:rPr>
          <w:rFonts w:ascii="Roboto" w:hAnsi="Roboto"/>
          <w:color w:val="EFF3F8"/>
          <w:sz w:val="21"/>
          <w:szCs w:val="21"/>
          <w:shd w:val="clear" w:color="auto" w:fill="24385B"/>
        </w:rPr>
        <w:t>Además, </w:t>
      </w:r>
      <w:r>
        <w:rPr>
          <w:rStyle w:val="Textoennegrita"/>
          <w:rFonts w:ascii="Roboto" w:hAnsi="Roboto"/>
          <w:color w:val="EFF3F8"/>
          <w:sz w:val="21"/>
          <w:szCs w:val="21"/>
          <w:shd w:val="clear" w:color="auto" w:fill="24385B"/>
        </w:rPr>
        <w:t>f</w:t>
      </w:r>
      <w:r>
        <w:rPr>
          <w:rFonts w:ascii="Roboto" w:hAnsi="Roboto"/>
          <w:color w:val="EFF3F8"/>
          <w:sz w:val="21"/>
          <w:szCs w:val="21"/>
          <w:shd w:val="clear" w:color="auto" w:fill="24385B"/>
        </w:rPr>
        <w:t> es el nombre por convención, entonces pues ese ponemos.</w:t>
      </w:r>
    </w:p>
    <w:p w14:paraId="58E6CAC7" w14:textId="7335E46F" w:rsidR="00B94896" w:rsidRDefault="00B94896" w:rsidP="00137D19">
      <w:pPr>
        <w:ind w:left="360"/>
        <w:rPr>
          <w:lang w:val="es-ES"/>
        </w:rPr>
      </w:pPr>
      <w:r>
        <w:rPr>
          <w:noProof/>
        </w:rPr>
        <w:lastRenderedPageBreak/>
        <w:drawing>
          <wp:inline distT="0" distB="0" distL="0" distR="0" wp14:anchorId="453E1321" wp14:editId="7970B0A7">
            <wp:extent cx="4371975" cy="8667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1975" cy="866775"/>
                    </a:xfrm>
                    <a:prstGeom prst="rect">
                      <a:avLst/>
                    </a:prstGeom>
                  </pic:spPr>
                </pic:pic>
              </a:graphicData>
            </a:graphic>
          </wp:inline>
        </w:drawing>
      </w:r>
    </w:p>
    <w:p w14:paraId="0E98D16E" w14:textId="77777777" w:rsidR="00B94896" w:rsidRPr="00B94896" w:rsidRDefault="00B94896" w:rsidP="00B94896">
      <w:pPr>
        <w:shd w:val="clear" w:color="auto" w:fill="24385B"/>
        <w:spacing w:after="0" w:line="240" w:lineRule="auto"/>
        <w:rPr>
          <w:rFonts w:ascii="Roboto" w:eastAsia="Times New Roman" w:hAnsi="Roboto" w:cs="Times New Roman"/>
          <w:color w:val="EFF3F8"/>
          <w:sz w:val="21"/>
          <w:szCs w:val="21"/>
          <w:lang w:eastAsia="es-CL"/>
        </w:rPr>
      </w:pPr>
      <w:r w:rsidRPr="00B94896">
        <w:rPr>
          <w:rFonts w:ascii="Roboto" w:eastAsia="Times New Roman" w:hAnsi="Roboto" w:cs="Times New Roman"/>
          <w:color w:val="EFF3F8"/>
          <w:sz w:val="21"/>
          <w:szCs w:val="21"/>
          <w:lang w:eastAsia="es-CL"/>
        </w:rPr>
        <w:t xml:space="preserve">Existen varias extensiones de archivos con los que podemos interactuar con </w:t>
      </w:r>
      <w:proofErr w:type="spellStart"/>
      <w:r w:rsidRPr="00B94896">
        <w:rPr>
          <w:rFonts w:ascii="Roboto" w:eastAsia="Times New Roman" w:hAnsi="Roboto" w:cs="Times New Roman"/>
          <w:color w:val="EFF3F8"/>
          <w:sz w:val="21"/>
          <w:szCs w:val="21"/>
          <w:lang w:eastAsia="es-CL"/>
        </w:rPr>
        <w:t>python</w:t>
      </w:r>
      <w:proofErr w:type="spellEnd"/>
      <w:r w:rsidRPr="00B94896">
        <w:rPr>
          <w:rFonts w:ascii="Roboto" w:eastAsia="Times New Roman" w:hAnsi="Roboto" w:cs="Times New Roman"/>
          <w:color w:val="EFF3F8"/>
          <w:sz w:val="21"/>
          <w:szCs w:val="21"/>
          <w:lang w:eastAsia="es-CL"/>
        </w:rPr>
        <w:t xml:space="preserve"> (</w:t>
      </w:r>
      <w:proofErr w:type="spellStart"/>
      <w:proofErr w:type="gramStart"/>
      <w:r w:rsidRPr="00B94896">
        <w:rPr>
          <w:rFonts w:ascii="Roboto" w:eastAsia="Times New Roman" w:hAnsi="Roboto" w:cs="Times New Roman"/>
          <w:color w:val="EFF3F8"/>
          <w:sz w:val="21"/>
          <w:szCs w:val="21"/>
          <w:lang w:eastAsia="es-CL"/>
        </w:rPr>
        <w:t>js,csv</w:t>
      </w:r>
      <w:proofErr w:type="gramEnd"/>
      <w:r w:rsidRPr="00B94896">
        <w:rPr>
          <w:rFonts w:ascii="Roboto" w:eastAsia="Times New Roman" w:hAnsi="Roboto" w:cs="Times New Roman"/>
          <w:color w:val="EFF3F8"/>
          <w:sz w:val="21"/>
          <w:szCs w:val="21"/>
          <w:lang w:eastAsia="es-CL"/>
        </w:rPr>
        <w:t>,py,css,json,xml</w:t>
      </w:r>
      <w:proofErr w:type="spellEnd"/>
      <w:r w:rsidRPr="00B94896">
        <w:rPr>
          <w:rFonts w:ascii="Roboto" w:eastAsia="Times New Roman" w:hAnsi="Roboto" w:cs="Times New Roman"/>
          <w:color w:val="EFF3F8"/>
          <w:sz w:val="21"/>
          <w:szCs w:val="21"/>
          <w:lang w:eastAsia="es-CL"/>
        </w:rPr>
        <w:t>)</w:t>
      </w:r>
      <w:r w:rsidRPr="00B94896">
        <w:rPr>
          <w:rFonts w:ascii="Roboto" w:eastAsia="Times New Roman" w:hAnsi="Roboto" w:cs="Times New Roman"/>
          <w:color w:val="EFF3F8"/>
          <w:sz w:val="21"/>
          <w:szCs w:val="21"/>
          <w:lang w:eastAsia="es-CL"/>
        </w:rPr>
        <w:br/>
        <w:t>Para abrir un archivo seguimos las siguiente estructura</w:t>
      </w:r>
    </w:p>
    <w:p w14:paraId="17A71446" w14:textId="77777777" w:rsidR="00B94896" w:rsidRPr="00B94896" w:rsidRDefault="00B94896" w:rsidP="00B94896">
      <w:pPr>
        <w:shd w:val="clear" w:color="auto" w:fill="24385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z w:val="21"/>
          <w:szCs w:val="21"/>
          <w:shd w:val="clear" w:color="auto" w:fill="0C1633"/>
          <w:lang w:eastAsia="es-CL"/>
        </w:rPr>
      </w:pPr>
      <w:proofErr w:type="spellStart"/>
      <w:r w:rsidRPr="00B94896">
        <w:rPr>
          <w:rFonts w:ascii="Roboto" w:eastAsia="Times New Roman" w:hAnsi="Roboto" w:cs="Courier New"/>
          <w:b/>
          <w:bCs/>
          <w:color w:val="F92672"/>
          <w:sz w:val="21"/>
          <w:szCs w:val="21"/>
          <w:shd w:val="clear" w:color="auto" w:fill="0C1633"/>
          <w:lang w:eastAsia="es-CL"/>
        </w:rPr>
        <w:t>with</w:t>
      </w:r>
      <w:proofErr w:type="spellEnd"/>
      <w:r w:rsidRPr="00B94896">
        <w:rPr>
          <w:rFonts w:ascii="Courier New" w:eastAsia="Times New Roman" w:hAnsi="Courier New" w:cs="Courier New"/>
          <w:color w:val="EFF3F8"/>
          <w:sz w:val="21"/>
          <w:szCs w:val="21"/>
          <w:shd w:val="clear" w:color="auto" w:fill="0C1633"/>
          <w:lang w:eastAsia="es-CL"/>
        </w:rPr>
        <w:t xml:space="preserve"> </w:t>
      </w:r>
      <w:r w:rsidRPr="00B94896">
        <w:rPr>
          <w:rFonts w:ascii="Roboto" w:eastAsia="Times New Roman" w:hAnsi="Roboto" w:cs="Courier New"/>
          <w:color w:val="A6E22E"/>
          <w:sz w:val="21"/>
          <w:szCs w:val="21"/>
          <w:shd w:val="clear" w:color="auto" w:fill="0C1633"/>
          <w:lang w:eastAsia="es-CL"/>
        </w:rPr>
        <w:t>open</w:t>
      </w:r>
      <w:r w:rsidRPr="00B94896">
        <w:rPr>
          <w:rFonts w:ascii="Courier New" w:eastAsia="Times New Roman" w:hAnsi="Courier New" w:cs="Courier New"/>
          <w:color w:val="EFF3F8"/>
          <w:sz w:val="21"/>
          <w:szCs w:val="21"/>
          <w:shd w:val="clear" w:color="auto" w:fill="0C1633"/>
          <w:lang w:eastAsia="es-CL"/>
        </w:rPr>
        <w:t>(&lt;ruta&gt;, &lt;</w:t>
      </w:r>
      <w:proofErr w:type="spellStart"/>
      <w:r w:rsidRPr="00B94896">
        <w:rPr>
          <w:rFonts w:ascii="Courier New" w:eastAsia="Times New Roman" w:hAnsi="Courier New" w:cs="Courier New"/>
          <w:color w:val="EFF3F8"/>
          <w:sz w:val="21"/>
          <w:szCs w:val="21"/>
          <w:shd w:val="clear" w:color="auto" w:fill="0C1633"/>
          <w:lang w:eastAsia="es-CL"/>
        </w:rPr>
        <w:t>modo_apertura</w:t>
      </w:r>
      <w:proofErr w:type="spellEnd"/>
      <w:r w:rsidRPr="00B94896">
        <w:rPr>
          <w:rFonts w:ascii="Courier New" w:eastAsia="Times New Roman" w:hAnsi="Courier New" w:cs="Courier New"/>
          <w:color w:val="EFF3F8"/>
          <w:sz w:val="21"/>
          <w:szCs w:val="21"/>
          <w:shd w:val="clear" w:color="auto" w:fill="0C1633"/>
          <w:lang w:eastAsia="es-CL"/>
        </w:rPr>
        <w:t xml:space="preserve">&gt;) </w:t>
      </w:r>
      <w:r w:rsidRPr="00B94896">
        <w:rPr>
          <w:rFonts w:ascii="Roboto" w:eastAsia="Times New Roman" w:hAnsi="Roboto" w:cs="Courier New"/>
          <w:b/>
          <w:bCs/>
          <w:color w:val="F92672"/>
          <w:sz w:val="21"/>
          <w:szCs w:val="21"/>
          <w:shd w:val="clear" w:color="auto" w:fill="0C1633"/>
          <w:lang w:eastAsia="es-CL"/>
        </w:rPr>
        <w:t>as</w:t>
      </w:r>
      <w:r w:rsidRPr="00B94896">
        <w:rPr>
          <w:rFonts w:ascii="Courier New" w:eastAsia="Times New Roman" w:hAnsi="Courier New" w:cs="Courier New"/>
          <w:color w:val="EFF3F8"/>
          <w:sz w:val="21"/>
          <w:szCs w:val="21"/>
          <w:shd w:val="clear" w:color="auto" w:fill="0C1633"/>
          <w:lang w:eastAsia="es-CL"/>
        </w:rPr>
        <w:t xml:space="preserve"> &lt;nombre&gt;</w:t>
      </w:r>
    </w:p>
    <w:p w14:paraId="7FC17474" w14:textId="77777777" w:rsidR="00B94896" w:rsidRPr="00B94896" w:rsidRDefault="00B94896" w:rsidP="00B94896">
      <w:pPr>
        <w:shd w:val="clear" w:color="auto" w:fill="24385B"/>
        <w:spacing w:after="0" w:line="240" w:lineRule="auto"/>
        <w:rPr>
          <w:rFonts w:ascii="Roboto" w:eastAsia="Times New Roman" w:hAnsi="Roboto" w:cs="Times New Roman"/>
          <w:color w:val="EFF3F8"/>
          <w:sz w:val="21"/>
          <w:szCs w:val="21"/>
          <w:lang w:eastAsia="es-CL"/>
        </w:rPr>
      </w:pPr>
      <w:proofErr w:type="spellStart"/>
      <w:r w:rsidRPr="00B94896">
        <w:rPr>
          <w:rFonts w:ascii="Courier New" w:eastAsia="Times New Roman" w:hAnsi="Courier New" w:cs="Courier New"/>
          <w:color w:val="EFF3F8"/>
          <w:sz w:val="21"/>
          <w:szCs w:val="21"/>
          <w:shd w:val="clear" w:color="auto" w:fill="0C1633"/>
          <w:lang w:eastAsia="es-CL"/>
        </w:rPr>
        <w:t>with</w:t>
      </w:r>
      <w:proofErr w:type="spellEnd"/>
      <w:r w:rsidRPr="00B94896">
        <w:rPr>
          <w:rFonts w:ascii="Roboto" w:eastAsia="Times New Roman" w:hAnsi="Roboto" w:cs="Times New Roman"/>
          <w:color w:val="EFF3F8"/>
          <w:sz w:val="21"/>
          <w:szCs w:val="21"/>
          <w:lang w:eastAsia="es-CL"/>
        </w:rPr>
        <w:t> Es un manejador contextual, nos ayuda a controlar el flujo del archivo (sirve para que el archivo no se dañe cuando existe algún cierre inesperado)</w:t>
      </w:r>
    </w:p>
    <w:p w14:paraId="3B9D7ABB" w14:textId="77777777" w:rsidR="00B94896" w:rsidRPr="00B94896" w:rsidRDefault="00B94896" w:rsidP="00B94896">
      <w:pPr>
        <w:shd w:val="clear" w:color="auto" w:fill="24385B"/>
        <w:spacing w:after="0" w:line="240" w:lineRule="auto"/>
        <w:rPr>
          <w:rFonts w:ascii="Roboto" w:eastAsia="Times New Roman" w:hAnsi="Roboto" w:cs="Times New Roman"/>
          <w:color w:val="EFF3F8"/>
          <w:sz w:val="21"/>
          <w:szCs w:val="21"/>
          <w:lang w:eastAsia="es-CL"/>
        </w:rPr>
      </w:pPr>
      <w:r w:rsidRPr="00B94896">
        <w:rPr>
          <w:rFonts w:ascii="Courier New" w:eastAsia="Times New Roman" w:hAnsi="Courier New" w:cs="Courier New"/>
          <w:color w:val="EFF3F8"/>
          <w:sz w:val="21"/>
          <w:szCs w:val="21"/>
          <w:shd w:val="clear" w:color="auto" w:fill="0C1633"/>
          <w:lang w:eastAsia="es-CL"/>
        </w:rPr>
        <w:t>open(</w:t>
      </w:r>
      <w:proofErr w:type="spellStart"/>
      <w:proofErr w:type="gramStart"/>
      <w:r w:rsidRPr="00B94896">
        <w:rPr>
          <w:rFonts w:ascii="Courier New" w:eastAsia="Times New Roman" w:hAnsi="Courier New" w:cs="Courier New"/>
          <w:color w:val="EFF3F8"/>
          <w:sz w:val="21"/>
          <w:szCs w:val="21"/>
          <w:shd w:val="clear" w:color="auto" w:fill="0C1633"/>
          <w:lang w:eastAsia="es-CL"/>
        </w:rPr>
        <w:t>ruta,modo</w:t>
      </w:r>
      <w:proofErr w:type="gramEnd"/>
      <w:r w:rsidRPr="00B94896">
        <w:rPr>
          <w:rFonts w:ascii="Courier New" w:eastAsia="Times New Roman" w:hAnsi="Courier New" w:cs="Courier New"/>
          <w:color w:val="EFF3F8"/>
          <w:sz w:val="21"/>
          <w:szCs w:val="21"/>
          <w:shd w:val="clear" w:color="auto" w:fill="0C1633"/>
          <w:lang w:eastAsia="es-CL"/>
        </w:rPr>
        <w:t>_apertura</w:t>
      </w:r>
      <w:proofErr w:type="spellEnd"/>
      <w:r w:rsidRPr="00B94896">
        <w:rPr>
          <w:rFonts w:ascii="Courier New" w:eastAsia="Times New Roman" w:hAnsi="Courier New" w:cs="Courier New"/>
          <w:color w:val="EFF3F8"/>
          <w:sz w:val="21"/>
          <w:szCs w:val="21"/>
          <w:shd w:val="clear" w:color="auto" w:fill="0C1633"/>
          <w:lang w:eastAsia="es-CL"/>
        </w:rPr>
        <w:t>)</w:t>
      </w:r>
      <w:r w:rsidRPr="00B94896">
        <w:rPr>
          <w:rFonts w:ascii="Roboto" w:eastAsia="Times New Roman" w:hAnsi="Roboto" w:cs="Times New Roman"/>
          <w:color w:val="EFF3F8"/>
          <w:sz w:val="21"/>
          <w:szCs w:val="21"/>
          <w:lang w:eastAsia="es-CL"/>
        </w:rPr>
        <w:t>: es una función que necesita de dos parámetros</w:t>
      </w:r>
    </w:p>
    <w:p w14:paraId="237A23B0" w14:textId="77777777" w:rsidR="00B94896" w:rsidRPr="00B94896" w:rsidRDefault="00B94896" w:rsidP="00B94896">
      <w:pPr>
        <w:numPr>
          <w:ilvl w:val="0"/>
          <w:numId w:val="11"/>
        </w:numPr>
        <w:shd w:val="clear" w:color="auto" w:fill="24385B"/>
        <w:spacing w:after="0" w:line="240" w:lineRule="auto"/>
        <w:rPr>
          <w:rFonts w:ascii="Roboto" w:eastAsia="Times New Roman" w:hAnsi="Roboto" w:cs="Times New Roman"/>
          <w:color w:val="EFF3F8"/>
          <w:sz w:val="21"/>
          <w:szCs w:val="21"/>
          <w:lang w:eastAsia="es-CL"/>
        </w:rPr>
      </w:pPr>
      <w:r w:rsidRPr="00B94896">
        <w:rPr>
          <w:rFonts w:ascii="Courier New" w:eastAsia="Times New Roman" w:hAnsi="Courier New" w:cs="Courier New"/>
          <w:color w:val="EFF3F8"/>
          <w:sz w:val="21"/>
          <w:szCs w:val="21"/>
          <w:shd w:val="clear" w:color="auto" w:fill="0C1633"/>
          <w:lang w:eastAsia="es-CL"/>
        </w:rPr>
        <w:t>ruta</w:t>
      </w:r>
      <w:r w:rsidRPr="00B94896">
        <w:rPr>
          <w:rFonts w:ascii="Roboto" w:eastAsia="Times New Roman" w:hAnsi="Roboto" w:cs="Times New Roman"/>
          <w:color w:val="EFF3F8"/>
          <w:sz w:val="21"/>
          <w:szCs w:val="21"/>
          <w:lang w:eastAsia="es-CL"/>
        </w:rPr>
        <w:t>: es donde se encuentra nuestro archivo en nuestro equipo</w:t>
      </w:r>
    </w:p>
    <w:p w14:paraId="1FB7E2EB" w14:textId="77777777" w:rsidR="00B94896" w:rsidRPr="00B94896" w:rsidRDefault="00B94896" w:rsidP="00B94896">
      <w:pPr>
        <w:numPr>
          <w:ilvl w:val="0"/>
          <w:numId w:val="11"/>
        </w:numPr>
        <w:shd w:val="clear" w:color="auto" w:fill="24385B"/>
        <w:spacing w:after="0" w:line="240" w:lineRule="auto"/>
        <w:rPr>
          <w:rFonts w:ascii="Roboto" w:eastAsia="Times New Roman" w:hAnsi="Roboto" w:cs="Times New Roman"/>
          <w:color w:val="EFF3F8"/>
          <w:sz w:val="21"/>
          <w:szCs w:val="21"/>
          <w:lang w:eastAsia="es-CL"/>
        </w:rPr>
      </w:pPr>
      <w:proofErr w:type="spellStart"/>
      <w:r w:rsidRPr="00B94896">
        <w:rPr>
          <w:rFonts w:ascii="Courier New" w:eastAsia="Times New Roman" w:hAnsi="Courier New" w:cs="Courier New"/>
          <w:color w:val="EFF3F8"/>
          <w:sz w:val="21"/>
          <w:szCs w:val="21"/>
          <w:shd w:val="clear" w:color="auto" w:fill="0C1633"/>
          <w:lang w:eastAsia="es-CL"/>
        </w:rPr>
        <w:t>modo_de_apertura</w:t>
      </w:r>
      <w:proofErr w:type="spellEnd"/>
      <w:r w:rsidRPr="00B94896">
        <w:rPr>
          <w:rFonts w:ascii="Roboto" w:eastAsia="Times New Roman" w:hAnsi="Roboto" w:cs="Times New Roman"/>
          <w:color w:val="EFF3F8"/>
          <w:sz w:val="21"/>
          <w:szCs w:val="21"/>
          <w:lang w:eastAsia="es-CL"/>
        </w:rPr>
        <w:t xml:space="preserve">: </w:t>
      </w:r>
      <w:proofErr w:type="spellStart"/>
      <w:r w:rsidRPr="00B94896">
        <w:rPr>
          <w:rFonts w:ascii="Roboto" w:eastAsia="Times New Roman" w:hAnsi="Roboto" w:cs="Times New Roman"/>
          <w:color w:val="EFF3F8"/>
          <w:sz w:val="21"/>
          <w:szCs w:val="21"/>
          <w:lang w:eastAsia="es-CL"/>
        </w:rPr>
        <w:t>como</w:t>
      </w:r>
      <w:proofErr w:type="spellEnd"/>
      <w:r w:rsidRPr="00B94896">
        <w:rPr>
          <w:rFonts w:ascii="Roboto" w:eastAsia="Times New Roman" w:hAnsi="Roboto" w:cs="Times New Roman"/>
          <w:color w:val="EFF3F8"/>
          <w:sz w:val="21"/>
          <w:szCs w:val="21"/>
          <w:lang w:eastAsia="es-CL"/>
        </w:rPr>
        <w:t xml:space="preserve"> vamos a abrir el archivo, los modificadores son:</w:t>
      </w:r>
      <w:r w:rsidRPr="00B94896">
        <w:rPr>
          <w:rFonts w:ascii="Roboto" w:eastAsia="Times New Roman" w:hAnsi="Roboto" w:cs="Times New Roman"/>
          <w:color w:val="EFF3F8"/>
          <w:sz w:val="21"/>
          <w:szCs w:val="21"/>
          <w:lang w:eastAsia="es-CL"/>
        </w:rPr>
        <w:br/>
        <w:t xml:space="preserve">r </w:t>
      </w:r>
      <w:r w:rsidRPr="00B94896">
        <w:rPr>
          <w:rFonts w:ascii="Times New Roman" w:eastAsia="Times New Roman" w:hAnsi="Times New Roman" w:cs="Times New Roman"/>
          <w:color w:val="EFF3F8"/>
          <w:sz w:val="21"/>
          <w:szCs w:val="21"/>
          <w:lang w:eastAsia="es-CL"/>
        </w:rPr>
        <w:t>→</w:t>
      </w:r>
      <w:r w:rsidRPr="00B94896">
        <w:rPr>
          <w:rFonts w:ascii="Roboto" w:eastAsia="Times New Roman" w:hAnsi="Roboto" w:cs="Times New Roman"/>
          <w:color w:val="EFF3F8"/>
          <w:sz w:val="21"/>
          <w:szCs w:val="21"/>
          <w:lang w:eastAsia="es-CL"/>
        </w:rPr>
        <w:t xml:space="preserve"> modo de lectura</w:t>
      </w:r>
      <w:r w:rsidRPr="00B94896">
        <w:rPr>
          <w:rFonts w:ascii="Roboto" w:eastAsia="Times New Roman" w:hAnsi="Roboto" w:cs="Times New Roman"/>
          <w:color w:val="EFF3F8"/>
          <w:sz w:val="21"/>
          <w:szCs w:val="21"/>
          <w:lang w:eastAsia="es-CL"/>
        </w:rPr>
        <w:br/>
        <w:t xml:space="preserve">w </w:t>
      </w:r>
      <w:r w:rsidRPr="00B94896">
        <w:rPr>
          <w:rFonts w:ascii="Times New Roman" w:eastAsia="Times New Roman" w:hAnsi="Times New Roman" w:cs="Times New Roman"/>
          <w:color w:val="EFF3F8"/>
          <w:sz w:val="21"/>
          <w:szCs w:val="21"/>
          <w:lang w:eastAsia="es-CL"/>
        </w:rPr>
        <w:t>→</w:t>
      </w:r>
      <w:r w:rsidRPr="00B94896">
        <w:rPr>
          <w:rFonts w:ascii="Roboto" w:eastAsia="Times New Roman" w:hAnsi="Roboto" w:cs="Times New Roman"/>
          <w:color w:val="EFF3F8"/>
          <w:sz w:val="21"/>
          <w:szCs w:val="21"/>
          <w:lang w:eastAsia="es-CL"/>
        </w:rPr>
        <w:t xml:space="preserve"> modo de escritura (</w:t>
      </w:r>
      <w:proofErr w:type="spellStart"/>
      <w:r w:rsidRPr="00B94896">
        <w:rPr>
          <w:rFonts w:ascii="Roboto" w:eastAsia="Times New Roman" w:hAnsi="Roboto" w:cs="Times New Roman"/>
          <w:color w:val="EFF3F8"/>
          <w:sz w:val="21"/>
          <w:szCs w:val="21"/>
          <w:lang w:eastAsia="es-CL"/>
        </w:rPr>
        <w:t>sobreescribe</w:t>
      </w:r>
      <w:proofErr w:type="spellEnd"/>
      <w:r w:rsidRPr="00B94896">
        <w:rPr>
          <w:rFonts w:ascii="Roboto" w:eastAsia="Times New Roman" w:hAnsi="Roboto" w:cs="Times New Roman"/>
          <w:color w:val="EFF3F8"/>
          <w:sz w:val="21"/>
          <w:szCs w:val="21"/>
          <w:lang w:eastAsia="es-CL"/>
        </w:rPr>
        <w:t xml:space="preserve"> el archivo)</w:t>
      </w:r>
      <w:r w:rsidRPr="00B94896">
        <w:rPr>
          <w:rFonts w:ascii="Roboto" w:eastAsia="Times New Roman" w:hAnsi="Roboto" w:cs="Times New Roman"/>
          <w:color w:val="EFF3F8"/>
          <w:sz w:val="21"/>
          <w:szCs w:val="21"/>
          <w:lang w:eastAsia="es-CL"/>
        </w:rPr>
        <w:br/>
        <w:t xml:space="preserve">a </w:t>
      </w:r>
      <w:r w:rsidRPr="00B94896">
        <w:rPr>
          <w:rFonts w:ascii="Times New Roman" w:eastAsia="Times New Roman" w:hAnsi="Times New Roman" w:cs="Times New Roman"/>
          <w:color w:val="EFF3F8"/>
          <w:sz w:val="21"/>
          <w:szCs w:val="21"/>
          <w:lang w:eastAsia="es-CL"/>
        </w:rPr>
        <w:t>→</w:t>
      </w:r>
      <w:r w:rsidRPr="00B94896">
        <w:rPr>
          <w:rFonts w:ascii="Roboto" w:eastAsia="Times New Roman" w:hAnsi="Roboto" w:cs="Times New Roman"/>
          <w:color w:val="EFF3F8"/>
          <w:sz w:val="21"/>
          <w:szCs w:val="21"/>
          <w:lang w:eastAsia="es-CL"/>
        </w:rPr>
        <w:t xml:space="preserve"> modo </w:t>
      </w:r>
      <w:proofErr w:type="spellStart"/>
      <w:r w:rsidRPr="00B94896">
        <w:rPr>
          <w:rFonts w:ascii="Roboto" w:eastAsia="Times New Roman" w:hAnsi="Roboto" w:cs="Times New Roman"/>
          <w:color w:val="EFF3F8"/>
          <w:sz w:val="21"/>
          <w:szCs w:val="21"/>
          <w:lang w:eastAsia="es-CL"/>
        </w:rPr>
        <w:t>append</w:t>
      </w:r>
      <w:proofErr w:type="spellEnd"/>
      <w:r w:rsidRPr="00B94896">
        <w:rPr>
          <w:rFonts w:ascii="Roboto" w:eastAsia="Times New Roman" w:hAnsi="Roboto" w:cs="Times New Roman"/>
          <w:color w:val="EFF3F8"/>
          <w:sz w:val="21"/>
          <w:szCs w:val="21"/>
          <w:lang w:eastAsia="es-CL"/>
        </w:rPr>
        <w:t xml:space="preserve"> (a</w:t>
      </w:r>
      <w:r w:rsidRPr="00B94896">
        <w:rPr>
          <w:rFonts w:ascii="Roboto" w:eastAsia="Times New Roman" w:hAnsi="Roboto" w:cs="Roboto"/>
          <w:color w:val="EFF3F8"/>
          <w:sz w:val="21"/>
          <w:szCs w:val="21"/>
          <w:lang w:eastAsia="es-CL"/>
        </w:rPr>
        <w:t>ñ</w:t>
      </w:r>
      <w:r w:rsidRPr="00B94896">
        <w:rPr>
          <w:rFonts w:ascii="Roboto" w:eastAsia="Times New Roman" w:hAnsi="Roboto" w:cs="Times New Roman"/>
          <w:color w:val="EFF3F8"/>
          <w:sz w:val="21"/>
          <w:szCs w:val="21"/>
          <w:lang w:eastAsia="es-CL"/>
        </w:rPr>
        <w:t>ade informaci</w:t>
      </w:r>
      <w:r w:rsidRPr="00B94896">
        <w:rPr>
          <w:rFonts w:ascii="Roboto" w:eastAsia="Times New Roman" w:hAnsi="Roboto" w:cs="Roboto"/>
          <w:color w:val="EFF3F8"/>
          <w:sz w:val="21"/>
          <w:szCs w:val="21"/>
          <w:lang w:eastAsia="es-CL"/>
        </w:rPr>
        <w:t>ó</w:t>
      </w:r>
      <w:r w:rsidRPr="00B94896">
        <w:rPr>
          <w:rFonts w:ascii="Roboto" w:eastAsia="Times New Roman" w:hAnsi="Roboto" w:cs="Times New Roman"/>
          <w:color w:val="EFF3F8"/>
          <w:sz w:val="21"/>
          <w:szCs w:val="21"/>
          <w:lang w:eastAsia="es-CL"/>
        </w:rPr>
        <w:t>n al final del archivo)</w:t>
      </w:r>
    </w:p>
    <w:p w14:paraId="6C890BE3" w14:textId="77777777" w:rsidR="00B94896" w:rsidRPr="00B94896" w:rsidRDefault="00B94896" w:rsidP="00B94896">
      <w:pPr>
        <w:shd w:val="clear" w:color="auto" w:fill="24385B"/>
        <w:spacing w:after="0" w:line="240" w:lineRule="auto"/>
        <w:rPr>
          <w:rFonts w:ascii="Roboto" w:eastAsia="Times New Roman" w:hAnsi="Roboto" w:cs="Times New Roman"/>
          <w:color w:val="EFF3F8"/>
          <w:sz w:val="21"/>
          <w:szCs w:val="21"/>
          <w:lang w:eastAsia="es-CL"/>
        </w:rPr>
      </w:pPr>
      <w:r w:rsidRPr="00B94896">
        <w:rPr>
          <w:rFonts w:ascii="Courier New" w:eastAsia="Times New Roman" w:hAnsi="Courier New" w:cs="Courier New"/>
          <w:color w:val="EFF3F8"/>
          <w:sz w:val="21"/>
          <w:szCs w:val="21"/>
          <w:shd w:val="clear" w:color="auto" w:fill="0C1633"/>
          <w:lang w:eastAsia="es-CL"/>
        </w:rPr>
        <w:t>as &lt;nombre&gt;</w:t>
      </w:r>
      <w:r w:rsidRPr="00B94896">
        <w:rPr>
          <w:rFonts w:ascii="Roboto" w:eastAsia="Times New Roman" w:hAnsi="Roboto" w:cs="Times New Roman"/>
          <w:color w:val="EFF3F8"/>
          <w:sz w:val="21"/>
          <w:szCs w:val="21"/>
          <w:lang w:eastAsia="es-CL"/>
        </w:rPr>
        <w:t> nos ayuda a darle una abreviatura o un nombre a los datos que acabamos de leer</w:t>
      </w:r>
    </w:p>
    <w:p w14:paraId="75897A92" w14:textId="77777777" w:rsidR="00B94896" w:rsidRPr="00137D19" w:rsidRDefault="00B94896" w:rsidP="00137D19">
      <w:pPr>
        <w:ind w:left="360"/>
        <w:rPr>
          <w:lang w:val="es-ES"/>
        </w:rPr>
      </w:pPr>
    </w:p>
    <w:sectPr w:rsidR="00B94896" w:rsidRPr="00137D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3E3C"/>
    <w:multiLevelType w:val="multilevel"/>
    <w:tmpl w:val="7CAE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001C8"/>
    <w:multiLevelType w:val="multilevel"/>
    <w:tmpl w:val="100C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A2243"/>
    <w:multiLevelType w:val="multilevel"/>
    <w:tmpl w:val="42CE4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B90181"/>
    <w:multiLevelType w:val="hybridMultilevel"/>
    <w:tmpl w:val="0F88222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37573883"/>
    <w:multiLevelType w:val="multilevel"/>
    <w:tmpl w:val="705E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E44950"/>
    <w:multiLevelType w:val="multilevel"/>
    <w:tmpl w:val="673A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104B8A"/>
    <w:multiLevelType w:val="multilevel"/>
    <w:tmpl w:val="79C4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176519"/>
    <w:multiLevelType w:val="multilevel"/>
    <w:tmpl w:val="5370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273033"/>
    <w:multiLevelType w:val="multilevel"/>
    <w:tmpl w:val="BD54E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F55983"/>
    <w:multiLevelType w:val="multilevel"/>
    <w:tmpl w:val="80F2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105CEE"/>
    <w:multiLevelType w:val="multilevel"/>
    <w:tmpl w:val="9C7E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
  </w:num>
  <w:num w:numId="4">
    <w:abstractNumId w:val="8"/>
  </w:num>
  <w:num w:numId="5">
    <w:abstractNumId w:val="3"/>
  </w:num>
  <w:num w:numId="6">
    <w:abstractNumId w:val="5"/>
  </w:num>
  <w:num w:numId="7">
    <w:abstractNumId w:val="2"/>
  </w:num>
  <w:num w:numId="8">
    <w:abstractNumId w:val="10"/>
  </w:num>
  <w:num w:numId="9">
    <w:abstractNumId w:val="6"/>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EF4"/>
    <w:rsid w:val="00137D19"/>
    <w:rsid w:val="002C3425"/>
    <w:rsid w:val="00346EF4"/>
    <w:rsid w:val="003B2B00"/>
    <w:rsid w:val="003C3C28"/>
    <w:rsid w:val="00423E9C"/>
    <w:rsid w:val="00A26DB5"/>
    <w:rsid w:val="00B94896"/>
    <w:rsid w:val="00BA3C92"/>
    <w:rsid w:val="00BA45E8"/>
    <w:rsid w:val="00CA0548"/>
    <w:rsid w:val="00CE3B7F"/>
    <w:rsid w:val="00CE6157"/>
    <w:rsid w:val="00EF36A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98D2"/>
  <w15:chartTrackingRefBased/>
  <w15:docId w15:val="{B1AAE9EE-DD39-4D25-A546-97A714D94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BA45E8"/>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46EF4"/>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346EF4"/>
    <w:rPr>
      <w:b/>
      <w:bCs/>
    </w:rPr>
  </w:style>
  <w:style w:type="character" w:styleId="nfasis">
    <w:name w:val="Emphasis"/>
    <w:basedOn w:val="Fuentedeprrafopredeter"/>
    <w:uiPriority w:val="20"/>
    <w:qFormat/>
    <w:rsid w:val="00346EF4"/>
    <w:rPr>
      <w:i/>
      <w:iCs/>
    </w:rPr>
  </w:style>
  <w:style w:type="character" w:customStyle="1" w:styleId="Ttulo2Car">
    <w:name w:val="Título 2 Car"/>
    <w:basedOn w:val="Fuentedeprrafopredeter"/>
    <w:link w:val="Ttulo2"/>
    <w:uiPriority w:val="9"/>
    <w:rsid w:val="00BA45E8"/>
    <w:rPr>
      <w:rFonts w:ascii="Times New Roman" w:eastAsia="Times New Roman" w:hAnsi="Times New Roman" w:cs="Times New Roman"/>
      <w:b/>
      <w:bCs/>
      <w:sz w:val="36"/>
      <w:szCs w:val="36"/>
      <w:lang w:eastAsia="es-CL"/>
    </w:rPr>
  </w:style>
  <w:style w:type="character" w:styleId="CdigoHTML">
    <w:name w:val="HTML Code"/>
    <w:basedOn w:val="Fuentedeprrafopredeter"/>
    <w:uiPriority w:val="99"/>
    <w:semiHidden/>
    <w:unhideWhenUsed/>
    <w:rsid w:val="00BA45E8"/>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BA45E8"/>
    <w:rPr>
      <w:color w:val="0000FF"/>
      <w:u w:val="single"/>
    </w:rPr>
  </w:style>
  <w:style w:type="paragraph" w:styleId="Prrafodelista">
    <w:name w:val="List Paragraph"/>
    <w:basedOn w:val="Normal"/>
    <w:uiPriority w:val="34"/>
    <w:qFormat/>
    <w:rsid w:val="00BA45E8"/>
    <w:pPr>
      <w:ind w:left="720"/>
      <w:contextualSpacing/>
    </w:pPr>
  </w:style>
  <w:style w:type="paragraph" w:styleId="HTMLconformatoprevio">
    <w:name w:val="HTML Preformatted"/>
    <w:basedOn w:val="Normal"/>
    <w:link w:val="HTMLconformatoprevioCar"/>
    <w:uiPriority w:val="99"/>
    <w:semiHidden/>
    <w:unhideWhenUsed/>
    <w:rsid w:val="00CA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CA0548"/>
    <w:rPr>
      <w:rFonts w:ascii="Courier New" w:eastAsia="Times New Roman" w:hAnsi="Courier New" w:cs="Courier New"/>
      <w:sz w:val="20"/>
      <w:szCs w:val="20"/>
      <w:lang w:eastAsia="es-CL"/>
    </w:rPr>
  </w:style>
  <w:style w:type="character" w:customStyle="1" w:styleId="hljs-keyword">
    <w:name w:val="hljs-keyword"/>
    <w:basedOn w:val="Fuentedeprrafopredeter"/>
    <w:rsid w:val="00CA0548"/>
  </w:style>
  <w:style w:type="character" w:customStyle="1" w:styleId="hljs-builtin">
    <w:name w:val="hljs-built_in"/>
    <w:basedOn w:val="Fuentedeprrafopredeter"/>
    <w:rsid w:val="00B94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10983">
      <w:bodyDiv w:val="1"/>
      <w:marLeft w:val="0"/>
      <w:marRight w:val="0"/>
      <w:marTop w:val="0"/>
      <w:marBottom w:val="0"/>
      <w:divBdr>
        <w:top w:val="none" w:sz="0" w:space="0" w:color="auto"/>
        <w:left w:val="none" w:sz="0" w:space="0" w:color="auto"/>
        <w:bottom w:val="none" w:sz="0" w:space="0" w:color="auto"/>
        <w:right w:val="none" w:sz="0" w:space="0" w:color="auto"/>
      </w:divBdr>
    </w:div>
    <w:div w:id="402071758">
      <w:bodyDiv w:val="1"/>
      <w:marLeft w:val="0"/>
      <w:marRight w:val="0"/>
      <w:marTop w:val="0"/>
      <w:marBottom w:val="0"/>
      <w:divBdr>
        <w:top w:val="none" w:sz="0" w:space="0" w:color="auto"/>
        <w:left w:val="none" w:sz="0" w:space="0" w:color="auto"/>
        <w:bottom w:val="none" w:sz="0" w:space="0" w:color="auto"/>
        <w:right w:val="none" w:sz="0" w:space="0" w:color="auto"/>
      </w:divBdr>
    </w:div>
    <w:div w:id="1042484876">
      <w:bodyDiv w:val="1"/>
      <w:marLeft w:val="0"/>
      <w:marRight w:val="0"/>
      <w:marTop w:val="0"/>
      <w:marBottom w:val="0"/>
      <w:divBdr>
        <w:top w:val="none" w:sz="0" w:space="0" w:color="auto"/>
        <w:left w:val="none" w:sz="0" w:space="0" w:color="auto"/>
        <w:bottom w:val="none" w:sz="0" w:space="0" w:color="auto"/>
        <w:right w:val="none" w:sz="0" w:space="0" w:color="auto"/>
      </w:divBdr>
    </w:div>
    <w:div w:id="1209222909">
      <w:bodyDiv w:val="1"/>
      <w:marLeft w:val="0"/>
      <w:marRight w:val="0"/>
      <w:marTop w:val="0"/>
      <w:marBottom w:val="0"/>
      <w:divBdr>
        <w:top w:val="none" w:sz="0" w:space="0" w:color="auto"/>
        <w:left w:val="none" w:sz="0" w:space="0" w:color="auto"/>
        <w:bottom w:val="none" w:sz="0" w:space="0" w:color="auto"/>
        <w:right w:val="none" w:sz="0" w:space="0" w:color="auto"/>
      </w:divBdr>
    </w:div>
    <w:div w:id="1222208685">
      <w:bodyDiv w:val="1"/>
      <w:marLeft w:val="0"/>
      <w:marRight w:val="0"/>
      <w:marTop w:val="0"/>
      <w:marBottom w:val="0"/>
      <w:divBdr>
        <w:top w:val="none" w:sz="0" w:space="0" w:color="auto"/>
        <w:left w:val="none" w:sz="0" w:space="0" w:color="auto"/>
        <w:bottom w:val="none" w:sz="0" w:space="0" w:color="auto"/>
        <w:right w:val="none" w:sz="0" w:space="0" w:color="auto"/>
      </w:divBdr>
    </w:div>
    <w:div w:id="1285040755">
      <w:bodyDiv w:val="1"/>
      <w:marLeft w:val="0"/>
      <w:marRight w:val="0"/>
      <w:marTop w:val="0"/>
      <w:marBottom w:val="0"/>
      <w:divBdr>
        <w:top w:val="none" w:sz="0" w:space="0" w:color="auto"/>
        <w:left w:val="none" w:sz="0" w:space="0" w:color="auto"/>
        <w:bottom w:val="none" w:sz="0" w:space="0" w:color="auto"/>
        <w:right w:val="none" w:sz="0" w:space="0" w:color="auto"/>
      </w:divBdr>
    </w:div>
    <w:div w:id="1391464659">
      <w:bodyDiv w:val="1"/>
      <w:marLeft w:val="0"/>
      <w:marRight w:val="0"/>
      <w:marTop w:val="0"/>
      <w:marBottom w:val="0"/>
      <w:divBdr>
        <w:top w:val="none" w:sz="0" w:space="0" w:color="auto"/>
        <w:left w:val="none" w:sz="0" w:space="0" w:color="auto"/>
        <w:bottom w:val="none" w:sz="0" w:space="0" w:color="auto"/>
        <w:right w:val="none" w:sz="0" w:space="0" w:color="auto"/>
      </w:divBdr>
    </w:div>
    <w:div w:id="1490436075">
      <w:bodyDiv w:val="1"/>
      <w:marLeft w:val="0"/>
      <w:marRight w:val="0"/>
      <w:marTop w:val="0"/>
      <w:marBottom w:val="0"/>
      <w:divBdr>
        <w:top w:val="none" w:sz="0" w:space="0" w:color="auto"/>
        <w:left w:val="none" w:sz="0" w:space="0" w:color="auto"/>
        <w:bottom w:val="none" w:sz="0" w:space="0" w:color="auto"/>
        <w:right w:val="none" w:sz="0" w:space="0" w:color="auto"/>
      </w:divBdr>
    </w:div>
    <w:div w:id="1576355715">
      <w:bodyDiv w:val="1"/>
      <w:marLeft w:val="0"/>
      <w:marRight w:val="0"/>
      <w:marTop w:val="0"/>
      <w:marBottom w:val="0"/>
      <w:divBdr>
        <w:top w:val="none" w:sz="0" w:space="0" w:color="auto"/>
        <w:left w:val="none" w:sz="0" w:space="0" w:color="auto"/>
        <w:bottom w:val="none" w:sz="0" w:space="0" w:color="auto"/>
        <w:right w:val="none" w:sz="0" w:space="0" w:color="auto"/>
      </w:divBdr>
    </w:div>
    <w:div w:id="1706711893">
      <w:bodyDiv w:val="1"/>
      <w:marLeft w:val="0"/>
      <w:marRight w:val="0"/>
      <w:marTop w:val="0"/>
      <w:marBottom w:val="0"/>
      <w:divBdr>
        <w:top w:val="none" w:sz="0" w:space="0" w:color="auto"/>
        <w:left w:val="none" w:sz="0" w:space="0" w:color="auto"/>
        <w:bottom w:val="none" w:sz="0" w:space="0" w:color="auto"/>
        <w:right w:val="none" w:sz="0" w:space="0" w:color="auto"/>
      </w:divBdr>
    </w:div>
    <w:div w:id="1724983609">
      <w:bodyDiv w:val="1"/>
      <w:marLeft w:val="0"/>
      <w:marRight w:val="0"/>
      <w:marTop w:val="0"/>
      <w:marBottom w:val="0"/>
      <w:divBdr>
        <w:top w:val="none" w:sz="0" w:space="0" w:color="auto"/>
        <w:left w:val="none" w:sz="0" w:space="0" w:color="auto"/>
        <w:bottom w:val="none" w:sz="0" w:space="0" w:color="auto"/>
        <w:right w:val="none" w:sz="0" w:space="0" w:color="auto"/>
      </w:divBdr>
      <w:divsChild>
        <w:div w:id="1682704166">
          <w:marLeft w:val="0"/>
          <w:marRight w:val="0"/>
          <w:marTop w:val="0"/>
          <w:marBottom w:val="0"/>
          <w:divBdr>
            <w:top w:val="none" w:sz="0" w:space="0" w:color="auto"/>
            <w:left w:val="none" w:sz="0" w:space="0" w:color="auto"/>
            <w:bottom w:val="none" w:sz="0" w:space="0" w:color="auto"/>
            <w:right w:val="none" w:sz="0" w:space="0" w:color="auto"/>
          </w:divBdr>
          <w:divsChild>
            <w:div w:id="386613255">
              <w:marLeft w:val="300"/>
              <w:marRight w:val="0"/>
              <w:marTop w:val="120"/>
              <w:marBottom w:val="0"/>
              <w:divBdr>
                <w:top w:val="none" w:sz="0" w:space="0" w:color="auto"/>
                <w:left w:val="single" w:sz="6" w:space="24" w:color="40587C"/>
                <w:bottom w:val="none" w:sz="0" w:space="0" w:color="auto"/>
                <w:right w:val="none" w:sz="0" w:space="0" w:color="auto"/>
              </w:divBdr>
              <w:divsChild>
                <w:div w:id="1546015948">
                  <w:marLeft w:val="0"/>
                  <w:marRight w:val="0"/>
                  <w:marTop w:val="0"/>
                  <w:marBottom w:val="0"/>
                  <w:divBdr>
                    <w:top w:val="none" w:sz="0" w:space="0" w:color="auto"/>
                    <w:left w:val="none" w:sz="0" w:space="0" w:color="auto"/>
                    <w:bottom w:val="none" w:sz="0" w:space="0" w:color="auto"/>
                    <w:right w:val="none" w:sz="0" w:space="0" w:color="auto"/>
                  </w:divBdr>
                  <w:divsChild>
                    <w:div w:id="862205237">
                      <w:marLeft w:val="0"/>
                      <w:marRight w:val="0"/>
                      <w:marTop w:val="0"/>
                      <w:marBottom w:val="0"/>
                      <w:divBdr>
                        <w:top w:val="none" w:sz="0" w:space="0" w:color="auto"/>
                        <w:left w:val="none" w:sz="0" w:space="0" w:color="auto"/>
                        <w:bottom w:val="none" w:sz="0" w:space="0" w:color="auto"/>
                        <w:right w:val="none" w:sz="0" w:space="0" w:color="auto"/>
                      </w:divBdr>
                      <w:divsChild>
                        <w:div w:id="113722217">
                          <w:marLeft w:val="0"/>
                          <w:marRight w:val="0"/>
                          <w:marTop w:val="0"/>
                          <w:marBottom w:val="0"/>
                          <w:divBdr>
                            <w:top w:val="single" w:sz="6" w:space="12" w:color="24385B"/>
                            <w:left w:val="single" w:sz="6" w:space="12" w:color="24385B"/>
                            <w:bottom w:val="single" w:sz="6" w:space="12" w:color="24385B"/>
                            <w:right w:val="single" w:sz="6" w:space="12" w:color="24385B"/>
                          </w:divBdr>
                        </w:div>
                      </w:divsChild>
                    </w:div>
                  </w:divsChild>
                </w:div>
                <w:div w:id="63078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86399">
          <w:marLeft w:val="480"/>
          <w:marRight w:val="0"/>
          <w:marTop w:val="0"/>
          <w:marBottom w:val="0"/>
          <w:divBdr>
            <w:top w:val="none" w:sz="0" w:space="0" w:color="auto"/>
            <w:left w:val="none" w:sz="0" w:space="0" w:color="auto"/>
            <w:bottom w:val="none" w:sz="0" w:space="0" w:color="auto"/>
            <w:right w:val="none" w:sz="0" w:space="0" w:color="auto"/>
          </w:divBdr>
          <w:divsChild>
            <w:div w:id="472409132">
              <w:marLeft w:val="0"/>
              <w:marRight w:val="0"/>
              <w:marTop w:val="0"/>
              <w:marBottom w:val="0"/>
              <w:divBdr>
                <w:top w:val="none" w:sz="0" w:space="0" w:color="auto"/>
                <w:left w:val="none" w:sz="0" w:space="0" w:color="auto"/>
                <w:bottom w:val="none" w:sz="0" w:space="0" w:color="auto"/>
                <w:right w:val="none" w:sz="0" w:space="0" w:color="auto"/>
              </w:divBdr>
              <w:divsChild>
                <w:div w:id="1066223081">
                  <w:marLeft w:val="0"/>
                  <w:marRight w:val="0"/>
                  <w:marTop w:val="0"/>
                  <w:marBottom w:val="0"/>
                  <w:divBdr>
                    <w:top w:val="none" w:sz="0" w:space="0" w:color="auto"/>
                    <w:left w:val="none" w:sz="0" w:space="0" w:color="auto"/>
                    <w:bottom w:val="none" w:sz="0" w:space="0" w:color="auto"/>
                    <w:right w:val="none" w:sz="0" w:space="0" w:color="auto"/>
                  </w:divBdr>
                </w:div>
              </w:divsChild>
            </w:div>
            <w:div w:id="1383677670">
              <w:marLeft w:val="780"/>
              <w:marRight w:val="0"/>
              <w:marTop w:val="120"/>
              <w:marBottom w:val="0"/>
              <w:divBdr>
                <w:top w:val="none" w:sz="0" w:space="0" w:color="auto"/>
                <w:left w:val="none" w:sz="0" w:space="0" w:color="auto"/>
                <w:bottom w:val="none" w:sz="0" w:space="0" w:color="auto"/>
                <w:right w:val="none" w:sz="0" w:space="0" w:color="auto"/>
              </w:divBdr>
              <w:divsChild>
                <w:div w:id="227502663">
                  <w:marLeft w:val="0"/>
                  <w:marRight w:val="0"/>
                  <w:marTop w:val="0"/>
                  <w:marBottom w:val="0"/>
                  <w:divBdr>
                    <w:top w:val="none" w:sz="0" w:space="0" w:color="auto"/>
                    <w:left w:val="none" w:sz="0" w:space="0" w:color="auto"/>
                    <w:bottom w:val="none" w:sz="0" w:space="0" w:color="auto"/>
                    <w:right w:val="none" w:sz="0" w:space="0" w:color="auto"/>
                  </w:divBdr>
                </w:div>
                <w:div w:id="191841794">
                  <w:marLeft w:val="0"/>
                  <w:marRight w:val="0"/>
                  <w:marTop w:val="0"/>
                  <w:marBottom w:val="0"/>
                  <w:divBdr>
                    <w:top w:val="none" w:sz="0" w:space="0" w:color="auto"/>
                    <w:left w:val="none" w:sz="0" w:space="0" w:color="auto"/>
                    <w:bottom w:val="none" w:sz="0" w:space="0" w:color="auto"/>
                    <w:right w:val="none" w:sz="0" w:space="0" w:color="auto"/>
                  </w:divBdr>
                  <w:divsChild>
                    <w:div w:id="1735664356">
                      <w:marLeft w:val="0"/>
                      <w:marRight w:val="0"/>
                      <w:marTop w:val="0"/>
                      <w:marBottom w:val="0"/>
                      <w:divBdr>
                        <w:top w:val="none" w:sz="0" w:space="0" w:color="auto"/>
                        <w:left w:val="none" w:sz="0" w:space="0" w:color="auto"/>
                        <w:bottom w:val="none" w:sz="0" w:space="0" w:color="auto"/>
                        <w:right w:val="none" w:sz="0" w:space="0" w:color="auto"/>
                      </w:divBdr>
                      <w:divsChild>
                        <w:div w:id="1096629995">
                          <w:marLeft w:val="0"/>
                          <w:marRight w:val="0"/>
                          <w:marTop w:val="0"/>
                          <w:marBottom w:val="0"/>
                          <w:divBdr>
                            <w:top w:val="single" w:sz="6" w:space="12" w:color="24385B"/>
                            <w:left w:val="single" w:sz="6" w:space="12" w:color="24385B"/>
                            <w:bottom w:val="single" w:sz="6" w:space="12" w:color="24385B"/>
                            <w:right w:val="single" w:sz="6" w:space="12" w:color="24385B"/>
                          </w:divBdr>
                        </w:div>
                      </w:divsChild>
                    </w:div>
                  </w:divsChild>
                </w:div>
              </w:divsChild>
            </w:div>
          </w:divsChild>
        </w:div>
      </w:divsChild>
    </w:div>
    <w:div w:id="1814130418">
      <w:bodyDiv w:val="1"/>
      <w:marLeft w:val="0"/>
      <w:marRight w:val="0"/>
      <w:marTop w:val="0"/>
      <w:marBottom w:val="0"/>
      <w:divBdr>
        <w:top w:val="none" w:sz="0" w:space="0" w:color="auto"/>
        <w:left w:val="none" w:sz="0" w:space="0" w:color="auto"/>
        <w:bottom w:val="none" w:sz="0" w:space="0" w:color="auto"/>
        <w:right w:val="none" w:sz="0" w:space="0" w:color="auto"/>
      </w:divBdr>
    </w:div>
    <w:div w:id="209697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latzi.com/clases/1557-git-github/19952-tags-y-versiones-en-git-y-github/"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1776</TotalTime>
  <Pages>8</Pages>
  <Words>1535</Words>
  <Characters>8444</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NICOLAS NUNEZ RIVAS</dc:creator>
  <cp:keywords/>
  <dc:description/>
  <cp:lastModifiedBy>MATIAS NICOLAS NUNEZ RIVAS</cp:lastModifiedBy>
  <cp:revision>3</cp:revision>
  <dcterms:created xsi:type="dcterms:W3CDTF">2021-05-12T14:12:00Z</dcterms:created>
  <dcterms:modified xsi:type="dcterms:W3CDTF">2021-05-13T19:49:00Z</dcterms:modified>
</cp:coreProperties>
</file>